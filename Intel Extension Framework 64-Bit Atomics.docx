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979A" w14:textId="36C88363" w:rsidR="005C5B0C" w:rsidRPr="00F36C33" w:rsidRDefault="005C5B0C" w:rsidP="00F36C33">
      <w:pPr>
        <w:tabs>
          <w:tab w:val="left" w:pos="2610"/>
        </w:tabs>
        <w:jc w:val="center"/>
        <w:rPr>
          <w:b/>
          <w:bCs/>
        </w:rPr>
      </w:pPr>
      <w:r w:rsidRPr="005C5B0C">
        <w:rPr>
          <w:b/>
          <w:bCs/>
        </w:rPr>
        <w:t xml:space="preserve">Intel Extension Framework </w:t>
      </w:r>
      <w:r>
        <w:rPr>
          <w:b/>
          <w:bCs/>
        </w:rPr>
        <w:t xml:space="preserve">DirectX 12 </w:t>
      </w:r>
      <w:r w:rsidRPr="005C5B0C">
        <w:rPr>
          <w:b/>
          <w:bCs/>
        </w:rPr>
        <w:t>64-bit Typed Atomics</w:t>
      </w:r>
    </w:p>
    <w:p w14:paraId="308B1A22" w14:textId="70E48DB1" w:rsidR="005C5B0C" w:rsidRPr="005C5B0C" w:rsidRDefault="005C5B0C" w:rsidP="005C5B0C">
      <w:pPr>
        <w:tabs>
          <w:tab w:val="left" w:pos="2610"/>
        </w:tabs>
        <w:rPr>
          <w:b/>
          <w:bCs/>
        </w:rPr>
      </w:pPr>
      <w:r w:rsidRPr="005C5B0C">
        <w:rPr>
          <w:b/>
          <w:bCs/>
        </w:rPr>
        <w:t>Introduction</w:t>
      </w:r>
    </w:p>
    <w:p w14:paraId="6A935785" w14:textId="18F720AF" w:rsidR="005C5B0C" w:rsidRDefault="005C5B0C" w:rsidP="685B3A31">
      <w:pPr>
        <w:tabs>
          <w:tab w:val="left" w:pos="2610"/>
        </w:tabs>
        <w:rPr>
          <w:ins w:id="0" w:author="Adam T Lake" w:date="2022-05-18T09:55:00Z"/>
        </w:rPr>
      </w:pPr>
      <w:r>
        <w:t xml:space="preserve">Intel </w:t>
      </w:r>
      <w:del w:id="1" w:author="Lake, Adam T" w:date="2022-05-18T12:44:00Z">
        <w:r w:rsidDel="005619DB">
          <w:delText xml:space="preserve">now </w:delText>
        </w:r>
      </w:del>
      <w:r>
        <w:t xml:space="preserve">offers </w:t>
      </w:r>
      <w:ins w:id="2" w:author="Adam T Lake" w:date="2022-05-18T09:55:00Z">
        <w:r w:rsidR="00AF7E88">
          <w:t xml:space="preserve">a subset of the HLSL Shader Model 6.6 </w:t>
        </w:r>
      </w:ins>
      <w:r>
        <w:t xml:space="preserve">64-bit Typed Atomic support through the Intel Extension Framework on our latest Alchemist A-Series GPUs. This paper will detail how to </w:t>
      </w:r>
      <w:del w:id="3" w:author="Lake, Adam T" w:date="2022-05-18T12:44:00Z">
        <w:r w:rsidDel="002B4EAE">
          <w:delText xml:space="preserve">setup </w:delText>
        </w:r>
      </w:del>
      <w:ins w:id="4" w:author="Lake, Adam T" w:date="2022-05-18T12:44:00Z">
        <w:r w:rsidR="002B4EAE">
          <w:t xml:space="preserve">use </w:t>
        </w:r>
      </w:ins>
      <w:r>
        <w:t xml:space="preserve">the Intel Extension Framework for both DirectX 12 API Extensions as well as how to use the extension framework </w:t>
      </w:r>
      <w:ins w:id="5" w:author="Lake, Adam T" w:date="2022-05-20T10:41:00Z">
        <w:r w:rsidR="00693D28">
          <w:t xml:space="preserve">to use </w:t>
        </w:r>
      </w:ins>
      <w:r>
        <w:t>a shader (HLSL) extension</w:t>
      </w:r>
      <w:del w:id="6" w:author="Adam T Lake" w:date="2022-05-18T09:55:00Z">
        <w:r w:rsidDel="00AF7E88">
          <w:delText xml:space="preserve"> as well</w:delText>
        </w:r>
      </w:del>
      <w:r>
        <w:t xml:space="preserve">. </w:t>
      </w:r>
      <w:del w:id="7" w:author="Lake, Adam T" w:date="2022-05-18T12:45:00Z">
        <w:r w:rsidDel="002B4EAE">
          <w:delText>Setting up</w:delText>
        </w:r>
      </w:del>
      <w:ins w:id="8" w:author="Lake, Adam T" w:date="2022-05-18T12:45:00Z">
        <w:r w:rsidR="002B4EAE">
          <w:t>Initializing</w:t>
        </w:r>
      </w:ins>
      <w:r>
        <w:t xml:space="preserve"> the Extension Framework is an easy task.</w:t>
      </w:r>
      <w:ins w:id="9" w:author="Lake, Adam T" w:date="2022-05-18T12:45:00Z">
        <w:r w:rsidR="002B4EAE">
          <w:t xml:space="preserve">  </w:t>
        </w:r>
      </w:ins>
    </w:p>
    <w:p w14:paraId="088C550C" w14:textId="1565298F" w:rsidR="00C858AB" w:rsidRDefault="00C858AB" w:rsidP="685B3A31">
      <w:pPr>
        <w:tabs>
          <w:tab w:val="left" w:pos="2610"/>
        </w:tabs>
        <w:rPr>
          <w:ins w:id="10" w:author="Adam T Lake" w:date="2022-05-18T09:58:00Z"/>
          <w:b/>
          <w:bCs/>
        </w:rPr>
      </w:pPr>
      <w:ins w:id="11" w:author="Adam T Lake" w:date="2022-05-18T09:55:00Z">
        <w:r w:rsidRPr="00C858AB">
          <w:rPr>
            <w:b/>
            <w:bCs/>
            <w:rPrChange w:id="12" w:author="Adam T Lake" w:date="2022-05-18T09:55:00Z">
              <w:rPr/>
            </w:rPrChange>
          </w:rPr>
          <w:t>Limitations</w:t>
        </w:r>
      </w:ins>
    </w:p>
    <w:p w14:paraId="64F81D0D" w14:textId="61309DD5" w:rsidR="001B2CA7" w:rsidRPr="000A273F" w:rsidRDefault="00134A8F" w:rsidP="685B3A31">
      <w:pPr>
        <w:tabs>
          <w:tab w:val="left" w:pos="2610"/>
        </w:tabs>
        <w:rPr>
          <w:ins w:id="13" w:author="Adam T Lake" w:date="2022-05-18T09:55:00Z"/>
          <w:rPrChange w:id="14" w:author="Du Bois, Marissa" w:date="2022-05-19T11:38:00Z">
            <w:rPr>
              <w:ins w:id="15" w:author="Adam T Lake" w:date="2022-05-18T09:55:00Z"/>
              <w:b/>
              <w:bCs/>
            </w:rPr>
          </w:rPrChange>
        </w:rPr>
      </w:pPr>
      <w:ins w:id="16" w:author="Adam T Lake" w:date="2022-05-18T09:58:00Z">
        <w:r w:rsidRPr="000A273F">
          <w:rPr>
            <w:rPrChange w:id="17" w:author="Du Bois, Marissa" w:date="2022-05-19T11:38:00Z">
              <w:rPr>
                <w:b/>
                <w:bCs/>
              </w:rPr>
            </w:rPrChange>
          </w:rPr>
          <w:t>It is important to understand that</w:t>
        </w:r>
      </w:ins>
      <w:ins w:id="18" w:author="Adam T Lake" w:date="2022-05-18T09:59:00Z">
        <w:r w:rsidRPr="000A273F">
          <w:rPr>
            <w:rPrChange w:id="19" w:author="Du Bois, Marissa" w:date="2022-05-19T11:38:00Z">
              <w:rPr>
                <w:b/>
                <w:bCs/>
              </w:rPr>
            </w:rPrChange>
          </w:rPr>
          <w:t xml:space="preserve"> there are limitations to </w:t>
        </w:r>
        <w:r w:rsidR="00A96816" w:rsidRPr="000A273F">
          <w:rPr>
            <w:rPrChange w:id="20" w:author="Du Bois, Marissa" w:date="2022-05-19T11:38:00Z">
              <w:rPr>
                <w:b/>
                <w:bCs/>
              </w:rPr>
            </w:rPrChange>
          </w:rPr>
          <w:t>the 64-bit</w:t>
        </w:r>
      </w:ins>
      <w:ins w:id="21" w:author="Lake, Adam T" w:date="2022-05-18T12:45:00Z">
        <w:r w:rsidR="00DD21CC" w:rsidRPr="000A273F">
          <w:rPr>
            <w:rPrChange w:id="22" w:author="Du Bois, Marissa" w:date="2022-05-19T11:38:00Z">
              <w:rPr>
                <w:b/>
                <w:bCs/>
              </w:rPr>
            </w:rPrChange>
          </w:rPr>
          <w:t xml:space="preserve"> typed atomic</w:t>
        </w:r>
      </w:ins>
      <w:ins w:id="23" w:author="Adam T Lake" w:date="2022-05-18T09:59:00Z">
        <w:del w:id="24" w:author="Lake, Adam T" w:date="2022-05-18T12:45:00Z">
          <w:r w:rsidR="00A96816" w:rsidRPr="000A273F" w:rsidDel="00DD21CC">
            <w:rPr>
              <w:rPrChange w:id="25" w:author="Du Bois, Marissa" w:date="2022-05-19T11:38:00Z">
                <w:rPr>
                  <w:b/>
                  <w:bCs/>
                </w:rPr>
              </w:rPrChange>
            </w:rPr>
            <w:delText xml:space="preserve"> implementation</w:delText>
          </w:r>
        </w:del>
      </w:ins>
      <w:ins w:id="26" w:author="Lake, Adam T" w:date="2022-05-18T12:45:00Z">
        <w:r w:rsidR="00DD21CC" w:rsidRPr="000A273F">
          <w:rPr>
            <w:rPrChange w:id="27" w:author="Du Bois, Marissa" w:date="2022-05-19T11:38:00Z">
              <w:rPr>
                <w:b/>
                <w:bCs/>
              </w:rPr>
            </w:rPrChange>
          </w:rPr>
          <w:t xml:space="preserve"> support</w:t>
        </w:r>
      </w:ins>
      <w:ins w:id="28" w:author="Adam T Lake" w:date="2022-05-18T09:59:00Z">
        <w:r w:rsidR="00A96816" w:rsidRPr="000A273F">
          <w:rPr>
            <w:rPrChange w:id="29" w:author="Du Bois, Marissa" w:date="2022-05-19T11:38:00Z">
              <w:rPr>
                <w:b/>
                <w:bCs/>
              </w:rPr>
            </w:rPrChange>
          </w:rPr>
          <w:t xml:space="preserve"> on DG2/Alchemist</w:t>
        </w:r>
      </w:ins>
      <w:ins w:id="30" w:author="Adam T Lake" w:date="2022-05-18T10:00:00Z">
        <w:r w:rsidR="00B53C5B" w:rsidRPr="000A273F">
          <w:rPr>
            <w:rPrChange w:id="31" w:author="Du Bois, Marissa" w:date="2022-05-19T11:38:00Z">
              <w:rPr>
                <w:b/>
                <w:bCs/>
              </w:rPr>
            </w:rPrChange>
          </w:rPr>
          <w:t xml:space="preserve">. </w:t>
        </w:r>
      </w:ins>
      <w:ins w:id="32" w:author="Adam T Lake" w:date="2022-05-18T09:59:00Z">
        <w:r w:rsidR="00A96816" w:rsidRPr="000A273F">
          <w:rPr>
            <w:rPrChange w:id="33" w:author="Du Bois, Marissa" w:date="2022-05-19T11:38:00Z">
              <w:rPr>
                <w:b/>
                <w:bCs/>
              </w:rPr>
            </w:rPrChange>
          </w:rPr>
          <w:t>Because of these limitations we are exposing what we can support via an extension</w:t>
        </w:r>
      </w:ins>
      <w:ins w:id="34" w:author="Lake, Adam T" w:date="2022-05-18T12:46:00Z">
        <w:r w:rsidR="00E85C54" w:rsidRPr="000A273F">
          <w:rPr>
            <w:rPrChange w:id="35" w:author="Du Bois, Marissa" w:date="2022-05-19T11:38:00Z">
              <w:rPr>
                <w:b/>
                <w:bCs/>
              </w:rPr>
            </w:rPrChange>
          </w:rPr>
          <w:t xml:space="preserve"> until we are able to </w:t>
        </w:r>
        <w:proofErr w:type="gramStart"/>
        <w:r w:rsidR="00E85C54" w:rsidRPr="000A273F">
          <w:rPr>
            <w:rPrChange w:id="36" w:author="Du Bois, Marissa" w:date="2022-05-19T11:38:00Z">
              <w:rPr>
                <w:b/>
                <w:bCs/>
              </w:rPr>
            </w:rPrChange>
          </w:rPr>
          <w:t>more fully support Shader Model 6.6</w:t>
        </w:r>
      </w:ins>
      <w:proofErr w:type="gramEnd"/>
      <w:ins w:id="37" w:author="Adam T Lake" w:date="2022-05-18T09:59:00Z">
        <w:r w:rsidR="00A96816" w:rsidRPr="000A273F">
          <w:rPr>
            <w:rPrChange w:id="38" w:author="Du Bois, Marissa" w:date="2022-05-19T11:38:00Z">
              <w:rPr>
                <w:b/>
                <w:bCs/>
              </w:rPr>
            </w:rPrChange>
          </w:rPr>
          <w:t xml:space="preserve">. </w:t>
        </w:r>
      </w:ins>
    </w:p>
    <w:p w14:paraId="7ED74C4A" w14:textId="27A3ED73" w:rsidR="00B46FF1" w:rsidRDefault="001B2CA7" w:rsidP="00B46FF1">
      <w:pPr>
        <w:pStyle w:val="ListParagraph"/>
        <w:numPr>
          <w:ilvl w:val="0"/>
          <w:numId w:val="1"/>
        </w:numPr>
        <w:rPr>
          <w:ins w:id="39" w:author="Adam T Lake" w:date="2022-05-18T09:57:00Z"/>
        </w:rPr>
      </w:pPr>
      <w:ins w:id="40" w:author="Adam T Lake" w:date="2022-05-18T09:57:00Z">
        <w:r w:rsidRPr="000A273F">
          <w:rPr>
            <w:rFonts w:ascii="Consolas" w:hAnsi="Consolas"/>
            <w:sz w:val="16"/>
            <w:szCs w:val="16"/>
            <w:rPrChange w:id="41" w:author="Du Bois, Marissa" w:date="2022-05-19T11:38:00Z">
              <w:rPr/>
            </w:rPrChange>
          </w:rPr>
          <w:t>D3D12_RESOURCE_DIMENSION_TEXTURE2</w:t>
        </w:r>
      </w:ins>
      <w:ins w:id="42" w:author="Lake, Adam T" w:date="2022-05-20T10:42:00Z">
        <w:r w:rsidR="005E0CEA">
          <w:rPr>
            <w:rFonts w:ascii="Consolas" w:hAnsi="Consolas"/>
            <w:sz w:val="16"/>
            <w:szCs w:val="16"/>
          </w:rPr>
          <w:t>D</w:t>
        </w:r>
      </w:ins>
      <w:ins w:id="43" w:author="Adam T Lake" w:date="2022-05-18T09:57:00Z">
        <w:del w:id="44" w:author="Du Bois, Marissa" w:date="2022-05-19T11:38:00Z">
          <w:r w:rsidDel="000A273F">
            <w:delText>S</w:delText>
          </w:r>
        </w:del>
      </w:ins>
      <w:ins w:id="45" w:author="Du Bois, Marissa" w:date="2022-05-19T11:38:00Z">
        <w:del w:id="46" w:author="Lake, Adam T" w:date="2022-05-20T10:42:00Z">
          <w:r w:rsidR="000A273F" w:rsidDel="005E0CEA">
            <w:delText>s</w:delText>
          </w:r>
        </w:del>
      </w:ins>
      <w:ins w:id="47" w:author="Adam T Lake" w:date="2022-05-18T09:57:00Z">
        <w:r>
          <w:t xml:space="preserve"> only</w:t>
        </w:r>
      </w:ins>
    </w:p>
    <w:p w14:paraId="2496A394" w14:textId="64C46D74" w:rsidR="00B46FF1" w:rsidRDefault="00B46FF1" w:rsidP="00B46FF1">
      <w:pPr>
        <w:pStyle w:val="ListParagraph"/>
        <w:numPr>
          <w:ilvl w:val="0"/>
          <w:numId w:val="1"/>
        </w:numPr>
        <w:rPr>
          <w:ins w:id="48" w:author="Adam T Lake" w:date="2022-05-18T09:57:00Z"/>
        </w:rPr>
      </w:pPr>
      <w:ins w:id="49" w:author="Adam T Lake" w:date="2022-05-18T09:57:00Z">
        <w:r>
          <w:t xml:space="preserve">No </w:t>
        </w:r>
        <w:proofErr w:type="spellStart"/>
        <w:r>
          <w:t>mip</w:t>
        </w:r>
      </w:ins>
      <w:proofErr w:type="spellEnd"/>
      <w:ins w:id="50" w:author="Du Bois, Marissa" w:date="2022-05-20T12:08:00Z">
        <w:r w:rsidR="00522103">
          <w:t>-</w:t>
        </w:r>
      </w:ins>
      <w:ins w:id="51" w:author="Adam T Lake" w:date="2022-05-18T09:57:00Z">
        <w:del w:id="52" w:author="Du Bois, Marissa" w:date="2022-05-20T12:08:00Z">
          <w:r w:rsidDel="00522103">
            <w:delText xml:space="preserve"> </w:delText>
          </w:r>
        </w:del>
        <w:r>
          <w:t>map surfaces, no 3D surfaces</w:t>
        </w:r>
      </w:ins>
      <w:ins w:id="53" w:author="Lake, Adam T" w:date="2022-05-20T10:42:00Z">
        <w:r w:rsidR="001D0145">
          <w:t xml:space="preserve"> or</w:t>
        </w:r>
      </w:ins>
      <w:ins w:id="54" w:author="Adam T Lake" w:date="2022-05-18T09:57:00Z">
        <w:del w:id="55" w:author="Lake, Adam T" w:date="2022-05-20T10:42:00Z">
          <w:r w:rsidDel="001D0145">
            <w:delText>,  no</w:delText>
          </w:r>
        </w:del>
        <w:r>
          <w:t xml:space="preserve"> 2D arrays</w:t>
        </w:r>
      </w:ins>
    </w:p>
    <w:p w14:paraId="3AE3D521" w14:textId="04D0182A" w:rsidR="001B2CA7" w:rsidDel="000A273F" w:rsidRDefault="001B2CA7" w:rsidP="001B2CA7">
      <w:pPr>
        <w:pStyle w:val="ListParagraph"/>
        <w:numPr>
          <w:ilvl w:val="0"/>
          <w:numId w:val="1"/>
        </w:numPr>
        <w:rPr>
          <w:ins w:id="56" w:author="Adam T Lake" w:date="2022-05-18T10:00:00Z"/>
          <w:del w:id="57" w:author="Du Bois, Marissa" w:date="2022-05-19T11:38:00Z"/>
        </w:rPr>
      </w:pPr>
      <w:ins w:id="58" w:author="Adam T Lake" w:date="2022-05-18T09:57:00Z">
        <w:r>
          <w:t xml:space="preserve">We are not </w:t>
        </w:r>
        <w:del w:id="59" w:author="Lake, Adam T" w:date="2022-05-20T10:42:00Z">
          <w:r w:rsidDel="001D0145">
            <w:delText>doing</w:delText>
          </w:r>
        </w:del>
      </w:ins>
      <w:ins w:id="60" w:author="Lake, Adam T" w:date="2022-05-20T10:42:00Z">
        <w:r w:rsidR="001D0145">
          <w:t>supporting</w:t>
        </w:r>
      </w:ins>
      <w:ins w:id="61" w:author="Adam T Lake" w:date="2022-05-18T09:57:00Z">
        <w:r>
          <w:t xml:space="preserve"> subregions of a surface</w:t>
        </w:r>
      </w:ins>
    </w:p>
    <w:p w14:paraId="2C563D55" w14:textId="77777777" w:rsidR="00F87E20" w:rsidRDefault="00F87E20">
      <w:pPr>
        <w:pStyle w:val="ListParagraph"/>
        <w:numPr>
          <w:ilvl w:val="0"/>
          <w:numId w:val="1"/>
        </w:numPr>
        <w:rPr>
          <w:ins w:id="62" w:author="Adam T Lake" w:date="2022-05-18T09:57:00Z"/>
        </w:rPr>
      </w:pPr>
    </w:p>
    <w:p w14:paraId="081537F2" w14:textId="35E46518" w:rsidR="00C858AB" w:rsidRPr="00C858AB" w:rsidDel="00F87E20" w:rsidRDefault="00C858AB" w:rsidP="685B3A31">
      <w:pPr>
        <w:tabs>
          <w:tab w:val="left" w:pos="2610"/>
        </w:tabs>
        <w:rPr>
          <w:del w:id="63" w:author="Adam T Lake" w:date="2022-05-18T10:00:00Z"/>
          <w:b/>
          <w:bCs/>
        </w:rPr>
      </w:pPr>
    </w:p>
    <w:p w14:paraId="389DA48E" w14:textId="79BAF5D1" w:rsidR="005C5B0C" w:rsidRDefault="685B3A31" w:rsidP="685B3A31">
      <w:pPr>
        <w:tabs>
          <w:tab w:val="left" w:pos="2610"/>
        </w:tabs>
        <w:rPr>
          <w:b/>
          <w:bCs/>
        </w:rPr>
      </w:pPr>
      <w:r w:rsidRPr="685B3A31">
        <w:rPr>
          <w:b/>
          <w:bCs/>
        </w:rPr>
        <w:t>The Sample</w:t>
      </w:r>
    </w:p>
    <w:p w14:paraId="7057DF96" w14:textId="3E3BC8DE" w:rsidR="005C5B0C" w:rsidRDefault="00554670" w:rsidP="005C5B0C">
      <w:pPr>
        <w:tabs>
          <w:tab w:val="left" w:pos="2610"/>
        </w:tabs>
      </w:pPr>
      <w:del w:id="64" w:author="Adam T Lake" w:date="2022-05-18T12:23:00Z">
        <w:r w:rsidDel="006F1347">
          <w:delText xml:space="preserve">The </w:delText>
        </w:r>
      </w:del>
      <w:ins w:id="65" w:author="Adam T Lake" w:date="2022-05-18T12:23:00Z">
        <w:r w:rsidR="006F1347">
          <w:t xml:space="preserve">We </w:t>
        </w:r>
        <w:r w:rsidR="00A96D46">
          <w:t xml:space="preserve">wrote a </w:t>
        </w:r>
        <w:del w:id="66" w:author="Lake, Adam T" w:date="2022-05-20T10:43:00Z">
          <w:r w:rsidR="00A96D46" w:rsidDel="001D0145">
            <w:delText xml:space="preserve">very </w:delText>
          </w:r>
        </w:del>
        <w:r w:rsidR="00A96D46">
          <w:t>basic</w:t>
        </w:r>
        <w:r w:rsidR="006F1347">
          <w:t xml:space="preserve"> </w:t>
        </w:r>
      </w:ins>
      <w:r>
        <w:t xml:space="preserve">sample </w:t>
      </w:r>
      <w:ins w:id="67" w:author="Adam T Lake" w:date="2022-05-18T12:23:00Z">
        <w:r w:rsidR="00A96D46">
          <w:t xml:space="preserve">to demonstrate </w:t>
        </w:r>
      </w:ins>
      <w:del w:id="68" w:author="Adam T Lake" w:date="2022-05-18T12:23:00Z">
        <w:r w:rsidDel="00A96D46">
          <w:delText xml:space="preserve">demonstrates </w:delText>
        </w:r>
      </w:del>
      <w:r>
        <w:t>the instantiation and use of the</w:t>
      </w:r>
      <w:ins w:id="69" w:author="Adam T Lake" w:date="2022-05-18T12:24:00Z">
        <w:r w:rsidR="00A96D46">
          <w:t xml:space="preserve"> extension </w:t>
        </w:r>
      </w:ins>
      <w:del w:id="70" w:author="Adam T Lake" w:date="2022-05-18T12:24:00Z">
        <w:r w:rsidDel="00A96D46">
          <w:delText xml:space="preserve"> framework </w:delText>
        </w:r>
      </w:del>
      <w:r>
        <w:t>in a</w:t>
      </w:r>
      <w:ins w:id="71" w:author="Adam T Lake" w:date="2022-05-18T12:27:00Z">
        <w:r w:rsidR="00747257">
          <w:t>n</w:t>
        </w:r>
      </w:ins>
      <w:r>
        <w:t xml:space="preserve"> </w:t>
      </w:r>
      <w:proofErr w:type="gramStart"/>
      <w:r>
        <w:t>easy to follow</w:t>
      </w:r>
      <w:proofErr w:type="gramEnd"/>
      <w:r>
        <w:t xml:space="preserve"> project. First import and link the extension framework </w:t>
      </w:r>
      <w:r w:rsidRPr="000A273F">
        <w:rPr>
          <w:rFonts w:ascii="Consolas" w:hAnsi="Consolas"/>
          <w:sz w:val="16"/>
          <w:szCs w:val="16"/>
          <w:rPrChange w:id="72" w:author="Du Bois, Marissa" w:date="2022-05-19T11:37:00Z">
            <w:rPr/>
          </w:rPrChange>
        </w:rPr>
        <w:t>igdex64.lib</w:t>
      </w:r>
      <w:ins w:id="73" w:author="Adam T Lake" w:date="2022-05-18T12:25:00Z">
        <w:r w:rsidR="00B170B2">
          <w:t xml:space="preserve"> along with its dependencies: </w:t>
        </w:r>
        <w:r w:rsidR="00B170B2" w:rsidRPr="000A273F">
          <w:rPr>
            <w:rFonts w:ascii="Consolas" w:hAnsi="Consolas"/>
            <w:sz w:val="16"/>
            <w:szCs w:val="16"/>
            <w:rPrChange w:id="74" w:author="Du Bois, Marissa" w:date="2022-05-19T11:37:00Z">
              <w:rPr/>
            </w:rPrChange>
          </w:rPr>
          <w:t>s</w:t>
        </w:r>
        <w:r w:rsidR="00436622" w:rsidRPr="000A273F">
          <w:rPr>
            <w:rFonts w:ascii="Consolas" w:hAnsi="Consolas"/>
            <w:sz w:val="16"/>
            <w:szCs w:val="16"/>
            <w:rPrChange w:id="75" w:author="Du Bois, Marissa" w:date="2022-05-19T11:37:00Z">
              <w:rPr/>
            </w:rPrChange>
          </w:rPr>
          <w:t>hlwapi.lib</w:t>
        </w:r>
        <w:r w:rsidR="00B170B2">
          <w:t>,</w:t>
        </w:r>
        <w:r w:rsidR="00436622" w:rsidRPr="00436622">
          <w:t xml:space="preserve"> </w:t>
        </w:r>
        <w:r w:rsidR="00436622" w:rsidRPr="000A273F">
          <w:rPr>
            <w:rFonts w:ascii="Consolas" w:hAnsi="Consolas"/>
            <w:sz w:val="16"/>
            <w:szCs w:val="16"/>
            <w:rPrChange w:id="76" w:author="Du Bois, Marissa" w:date="2022-05-19T11:37:00Z">
              <w:rPr/>
            </w:rPrChange>
          </w:rPr>
          <w:t>setupapi.lib</w:t>
        </w:r>
        <w:r w:rsidR="00B170B2">
          <w:t xml:space="preserve">, </w:t>
        </w:r>
      </w:ins>
      <w:ins w:id="77" w:author="Du Bois, Marissa" w:date="2022-05-19T10:51:00Z">
        <w:r w:rsidR="00CE209E">
          <w:t xml:space="preserve">and </w:t>
        </w:r>
      </w:ins>
      <w:ins w:id="78" w:author="Adam T Lake" w:date="2022-05-18T12:25:00Z">
        <w:r w:rsidR="00436622" w:rsidRPr="000A273F">
          <w:rPr>
            <w:rFonts w:ascii="Consolas" w:hAnsi="Consolas"/>
            <w:sz w:val="16"/>
            <w:szCs w:val="16"/>
            <w:rPrChange w:id="79" w:author="Du Bois, Marissa" w:date="2022-05-19T11:37:00Z">
              <w:rPr/>
            </w:rPrChange>
          </w:rPr>
          <w:t>cfgmgr32.lib</w:t>
        </w:r>
      </w:ins>
      <w:r>
        <w:t xml:space="preserve"> </w:t>
      </w:r>
      <w:del w:id="80" w:author="Du Bois, Marissa" w:date="2022-05-19T10:51:00Z">
        <w:r w:rsidDel="00CE209E">
          <w:delText xml:space="preserve">and igdext64.dll </w:delText>
        </w:r>
      </w:del>
      <w:r>
        <w:t xml:space="preserve">to your project. Next, add the </w:t>
      </w:r>
      <w:proofErr w:type="spellStart"/>
      <w:r w:rsidRPr="000A273F">
        <w:rPr>
          <w:rFonts w:ascii="Consolas" w:hAnsi="Consolas"/>
          <w:sz w:val="16"/>
          <w:szCs w:val="16"/>
          <w:rPrChange w:id="81" w:author="Du Bois, Marissa" w:date="2022-05-19T11:37:00Z">
            <w:rPr/>
          </w:rPrChange>
        </w:rPr>
        <w:t>igdext.h</w:t>
      </w:r>
      <w:proofErr w:type="spellEnd"/>
      <w:r w:rsidR="00F36C33">
        <w:t xml:space="preserve"> and </w:t>
      </w:r>
      <w:r w:rsidR="00F36C33" w:rsidRPr="000A273F">
        <w:rPr>
          <w:rFonts w:ascii="Consolas" w:hAnsi="Consolas"/>
          <w:sz w:val="16"/>
          <w:szCs w:val="16"/>
          <w:rPrChange w:id="82" w:author="Du Bois, Marissa" w:date="2022-05-19T11:38:00Z">
            <w:rPr/>
          </w:rPrChange>
        </w:rPr>
        <w:t>IntelExtensions12.hlsl</w:t>
      </w:r>
      <w:r>
        <w:t xml:space="preserve"> header file</w:t>
      </w:r>
      <w:r w:rsidR="00F36C33">
        <w:t>s</w:t>
      </w:r>
      <w:r>
        <w:t xml:space="preserve"> to the </w:t>
      </w:r>
      <w:r w:rsidR="00F36C33">
        <w:t>project</w:t>
      </w:r>
      <w:r>
        <w:t>. Once this is completed the framework can be initialized during application startup.</w:t>
      </w:r>
    </w:p>
    <w:p w14:paraId="4A37C857" w14:textId="5C41DFF6" w:rsidR="00554670" w:rsidRDefault="003B55B5" w:rsidP="005C5B0C">
      <w:pPr>
        <w:tabs>
          <w:tab w:val="left" w:pos="2610"/>
        </w:tabs>
        <w:rPr>
          <w:b/>
          <w:bCs/>
        </w:rPr>
      </w:pPr>
      <w:r w:rsidRPr="003B55B5">
        <w:rPr>
          <w:b/>
          <w:bCs/>
        </w:rPr>
        <w:t>Loading The Extension Framework</w:t>
      </w:r>
    </w:p>
    <w:p w14:paraId="59071E77" w14:textId="41311492" w:rsidR="00554670" w:rsidRPr="00F36C33" w:rsidRDefault="00F36C33" w:rsidP="005C5B0C">
      <w:pPr>
        <w:tabs>
          <w:tab w:val="left" w:pos="2610"/>
        </w:tabs>
      </w:pPr>
      <w:r w:rsidRPr="00F36C33">
        <w:t>First load the Intel Extension Library</w:t>
      </w:r>
      <w:r>
        <w:t xml:space="preserve"> using </w:t>
      </w:r>
      <w:proofErr w:type="spellStart"/>
      <w:r w:rsidRPr="000A273F">
        <w:rPr>
          <w:rFonts w:ascii="Consolas" w:hAnsi="Consolas"/>
          <w:sz w:val="16"/>
          <w:szCs w:val="16"/>
          <w:rPrChange w:id="83" w:author="Du Bois, Marissa" w:date="2022-05-19T11:37:00Z">
            <w:rPr/>
          </w:rPrChange>
        </w:rPr>
        <w:t>INTC_LoadExtensionsLibrary</w:t>
      </w:r>
      <w:proofErr w:type="spellEnd"/>
      <w:r>
        <w:t xml:space="preserve"> function. We can pass true to have it look for the </w:t>
      </w:r>
      <w:r w:rsidRPr="000A273F">
        <w:rPr>
          <w:rFonts w:ascii="Consolas" w:hAnsi="Consolas"/>
          <w:sz w:val="16"/>
          <w:szCs w:val="16"/>
          <w:rPrChange w:id="84" w:author="Du Bois, Marissa" w:date="2022-05-19T11:37:00Z">
            <w:rPr/>
          </w:rPrChange>
        </w:rPr>
        <w:t>igdext64.dll</w:t>
      </w:r>
      <w:r>
        <w:t xml:space="preserve"> in the working directory, or false to look in the driver installation directory.</w:t>
      </w:r>
      <w:r>
        <w:br/>
      </w:r>
      <w:r w:rsidR="00554670" w:rsidRPr="003B55B5">
        <w:rPr>
          <w:rFonts w:ascii="Consolas" w:hAnsi="Consolas" w:cs="Consolas"/>
          <w:color w:val="008000"/>
          <w:sz w:val="16"/>
          <w:szCs w:val="16"/>
        </w:rPr>
        <w:br/>
      </w:r>
      <w:proofErr w:type="spellStart"/>
      <w:r w:rsidR="00554670" w:rsidRPr="003B55B5">
        <w:rPr>
          <w:rFonts w:ascii="Consolas" w:hAnsi="Consolas" w:cs="Consolas"/>
          <w:color w:val="000000"/>
          <w:sz w:val="16"/>
          <w:szCs w:val="16"/>
        </w:rPr>
        <w:t>INTC_LoadExtensionsLibrary</w:t>
      </w:r>
      <w:proofErr w:type="spellEnd"/>
      <w:r w:rsidR="00554670" w:rsidRPr="003B55B5">
        <w:rPr>
          <w:rFonts w:ascii="Consolas" w:hAnsi="Consolas" w:cs="Consolas"/>
          <w:color w:val="000000"/>
          <w:sz w:val="16"/>
          <w:szCs w:val="16"/>
        </w:rPr>
        <w:t>(</w:t>
      </w:r>
      <w:r w:rsidR="00554670" w:rsidRPr="003B55B5">
        <w:rPr>
          <w:rFonts w:ascii="Consolas" w:hAnsi="Consolas" w:cs="Consolas"/>
          <w:color w:val="0000FF"/>
          <w:sz w:val="16"/>
          <w:szCs w:val="16"/>
        </w:rPr>
        <w:t>true</w:t>
      </w:r>
      <w:proofErr w:type="gramStart"/>
      <w:r w:rsidR="00554670" w:rsidRPr="003B55B5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DC43E05" w14:textId="487BF48E" w:rsidR="00F36C33" w:rsidRPr="00F36C33" w:rsidRDefault="00F36C33" w:rsidP="005C5B0C">
      <w:pPr>
        <w:tabs>
          <w:tab w:val="left" w:pos="2610"/>
        </w:tabs>
      </w:pPr>
      <w:r w:rsidRPr="00F36C33">
        <w:t>Next</w:t>
      </w:r>
      <w:r>
        <w:t>,</w:t>
      </w:r>
      <w:r w:rsidRPr="00F36C33">
        <w:t xml:space="preserve"> query the supported extension framework version to determine what level of support can be expected with the currently library</w:t>
      </w:r>
      <w:r>
        <w:t xml:space="preserve"> and hardware configuration</w:t>
      </w:r>
      <w:r w:rsidRPr="00F36C33">
        <w:t>.</w:t>
      </w:r>
      <w:r>
        <w:t xml:space="preserve"> This function first needs to be called to get the supported version count and then called a second time to populate an </w:t>
      </w:r>
      <w:proofErr w:type="spellStart"/>
      <w:r w:rsidRPr="000A273F">
        <w:rPr>
          <w:rFonts w:ascii="Consolas" w:hAnsi="Consolas"/>
          <w:sz w:val="16"/>
          <w:szCs w:val="16"/>
          <w:rPrChange w:id="85" w:author="Du Bois, Marissa" w:date="2022-05-19T11:37:00Z">
            <w:rPr/>
          </w:rPrChange>
        </w:rPr>
        <w:t>INTCExtensionVersion</w:t>
      </w:r>
      <w:proofErr w:type="spellEnd"/>
      <w:r>
        <w:t xml:space="preserve"> array.</w:t>
      </w:r>
      <w:ins w:id="86" w:author="Adam T Lake" w:date="2022-05-18T12:28:00Z">
        <w:r w:rsidR="00DB51C3">
          <w:t xml:space="preserve">  The first call return value is used to allocate an array for the second call to populate </w:t>
        </w:r>
      </w:ins>
      <w:ins w:id="87" w:author="Adam T Lake" w:date="2022-05-18T12:29:00Z">
        <w:r w:rsidR="00DB51C3">
          <w:t xml:space="preserve">with version details as can be seen in the same code. </w:t>
        </w:r>
      </w:ins>
    </w:p>
    <w:p w14:paraId="2A6D88CB" w14:textId="5661BE02" w:rsidR="00554670" w:rsidRDefault="003B55B5" w:rsidP="005C5B0C">
      <w:pPr>
        <w:tabs>
          <w:tab w:val="left" w:pos="2610"/>
        </w:tabs>
        <w:rPr>
          <w:ins w:id="88" w:author="Adam T Lake" w:date="2022-05-18T12:29:00Z"/>
          <w:rFonts w:ascii="Consolas" w:hAnsi="Consolas" w:cs="Consolas"/>
          <w:color w:val="000000"/>
          <w:sz w:val="16"/>
          <w:szCs w:val="16"/>
        </w:rPr>
      </w:pPr>
      <w:r w:rsidRPr="003B55B5">
        <w:rPr>
          <w:rFonts w:ascii="Consolas" w:hAnsi="Consolas" w:cs="Consolas"/>
          <w:color w:val="008000"/>
          <w:sz w:val="16"/>
          <w:szCs w:val="16"/>
        </w:rPr>
        <w:t xml:space="preserve">//first, fill in the </w:t>
      </w:r>
      <w:proofErr w:type="spellStart"/>
      <w:r w:rsidRPr="003B55B5">
        <w:rPr>
          <w:rFonts w:ascii="Consolas" w:hAnsi="Consolas" w:cs="Consolas"/>
          <w:color w:val="008000"/>
          <w:sz w:val="16"/>
          <w:szCs w:val="16"/>
        </w:rPr>
        <w:t>supportedExtVersionCount</w:t>
      </w:r>
      <w:proofErr w:type="spellEnd"/>
      <w:r w:rsidRPr="003B55B5">
        <w:rPr>
          <w:rFonts w:ascii="Consolas" w:hAnsi="Consolas" w:cs="Consolas"/>
          <w:color w:val="008000"/>
          <w:sz w:val="16"/>
          <w:szCs w:val="16"/>
        </w:rPr>
        <w:t xml:space="preserve">. This does not populate </w:t>
      </w:r>
      <w:proofErr w:type="spellStart"/>
      <w:r w:rsidRPr="003B55B5">
        <w:rPr>
          <w:rFonts w:ascii="Consolas" w:hAnsi="Consolas" w:cs="Consolas"/>
          <w:color w:val="008000"/>
          <w:sz w:val="16"/>
          <w:szCs w:val="16"/>
        </w:rPr>
        <w:t>pSupportedExtVersions</w:t>
      </w:r>
      <w:proofErr w:type="spellEnd"/>
      <w:r w:rsidRPr="003B55B5">
        <w:rPr>
          <w:rFonts w:ascii="Consolas" w:hAnsi="Consolas" w:cs="Consolas"/>
          <w:color w:val="008000"/>
          <w:sz w:val="16"/>
          <w:szCs w:val="16"/>
        </w:rPr>
        <w:br/>
      </w:r>
      <w:r w:rsidRPr="003B55B5">
        <w:rPr>
          <w:rFonts w:ascii="Consolas" w:hAnsi="Consolas" w:cs="Consolas"/>
          <w:color w:val="000000"/>
          <w:sz w:val="16"/>
          <w:szCs w:val="16"/>
        </w:rPr>
        <w:t>INTC_D3D12_GetSupportedVersions(</w:t>
      </w:r>
      <w:proofErr w:type="spellStart"/>
      <w:r w:rsidRPr="003B55B5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3B55B5">
        <w:rPr>
          <w:rFonts w:ascii="Consolas" w:hAnsi="Consolas" w:cs="Consolas"/>
          <w:color w:val="000000"/>
          <w:sz w:val="16"/>
          <w:szCs w:val="16"/>
        </w:rPr>
        <w:t>device.Get</w:t>
      </w:r>
      <w:proofErr w:type="spellEnd"/>
      <w:proofErr w:type="gramEnd"/>
      <w:r w:rsidRPr="003B55B5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3B55B5">
        <w:rPr>
          <w:rFonts w:ascii="Consolas" w:hAnsi="Consolas" w:cs="Consolas"/>
          <w:color w:val="0000FF"/>
          <w:sz w:val="16"/>
          <w:szCs w:val="16"/>
        </w:rPr>
        <w:t>nullptr</w:t>
      </w:r>
      <w:proofErr w:type="spellEnd"/>
      <w:r w:rsidRPr="003B55B5">
        <w:rPr>
          <w:rFonts w:ascii="Consolas" w:hAnsi="Consolas" w:cs="Consolas"/>
          <w:color w:val="000000"/>
          <w:sz w:val="16"/>
          <w:szCs w:val="16"/>
        </w:rPr>
        <w:t>, &amp;</w:t>
      </w:r>
      <w:proofErr w:type="spellStart"/>
      <w:r w:rsidRPr="003B55B5">
        <w:rPr>
          <w:rFonts w:ascii="Consolas" w:hAnsi="Consolas" w:cs="Consolas"/>
          <w:color w:val="000000"/>
          <w:sz w:val="16"/>
          <w:szCs w:val="16"/>
        </w:rPr>
        <w:t>supportedExtVersionCount</w:t>
      </w:r>
      <w:proofErr w:type="spellEnd"/>
      <w:r w:rsidRPr="003B55B5">
        <w:rPr>
          <w:rFonts w:ascii="Consolas" w:hAnsi="Consolas" w:cs="Consolas"/>
          <w:color w:val="000000"/>
          <w:sz w:val="16"/>
          <w:szCs w:val="16"/>
        </w:rPr>
        <w:t>);</w:t>
      </w:r>
    </w:p>
    <w:p w14:paraId="7EC32512" w14:textId="33D863C9" w:rsidR="00DB51C3" w:rsidRPr="003B55B5" w:rsidRDefault="00DB51C3" w:rsidP="005C5B0C">
      <w:pPr>
        <w:tabs>
          <w:tab w:val="left" w:pos="2610"/>
        </w:tabs>
        <w:rPr>
          <w:rFonts w:ascii="Consolas" w:hAnsi="Consolas" w:cs="Consolas"/>
          <w:color w:val="000000"/>
          <w:sz w:val="16"/>
          <w:szCs w:val="16"/>
        </w:rPr>
      </w:pPr>
      <w:ins w:id="89" w:author="Adam T Lake" w:date="2022-05-18T12:29:00Z">
        <w:r>
          <w:rPr>
            <w:rFonts w:ascii="Consolas" w:hAnsi="Consolas" w:cs="Consolas"/>
            <w:color w:val="000000"/>
            <w:sz w:val="16"/>
            <w:szCs w:val="16"/>
          </w:rPr>
          <w:t xml:space="preserve">//allocate </w:t>
        </w:r>
        <w:r w:rsidR="00E45EA5">
          <w:rPr>
            <w:rFonts w:ascii="Consolas" w:hAnsi="Consolas" w:cs="Consolas"/>
            <w:color w:val="000000"/>
            <w:sz w:val="16"/>
            <w:szCs w:val="16"/>
          </w:rPr>
          <w:t xml:space="preserve">space for </w:t>
        </w:r>
        <w:proofErr w:type="spellStart"/>
        <w:r w:rsidR="00E45EA5">
          <w:rPr>
            <w:rFonts w:ascii="Consolas" w:hAnsi="Consolas" w:cs="Consolas"/>
            <w:color w:val="000000"/>
            <w:sz w:val="16"/>
            <w:szCs w:val="16"/>
          </w:rPr>
          <w:t>pSupportedExtVersions</w:t>
        </w:r>
        <w:proofErr w:type="spellEnd"/>
        <w:r w:rsidR="00E45EA5">
          <w:rPr>
            <w:rFonts w:ascii="Consolas" w:hAnsi="Consolas" w:cs="Consolas"/>
            <w:color w:val="000000"/>
            <w:sz w:val="16"/>
            <w:szCs w:val="16"/>
          </w:rPr>
          <w:t xml:space="preserve"> here using </w:t>
        </w:r>
        <w:proofErr w:type="spellStart"/>
        <w:r w:rsidR="00E45EA5">
          <w:rPr>
            <w:rFonts w:ascii="Consolas" w:hAnsi="Consolas" w:cs="Consolas"/>
            <w:color w:val="000000"/>
            <w:sz w:val="16"/>
            <w:szCs w:val="16"/>
          </w:rPr>
          <w:t>supportedExtVersionCount</w:t>
        </w:r>
      </w:ins>
      <w:proofErr w:type="spellEnd"/>
    </w:p>
    <w:p w14:paraId="2DC9010A" w14:textId="1D052E34" w:rsidR="003B55B5" w:rsidRPr="003B55B5" w:rsidRDefault="003B55B5" w:rsidP="005C5B0C">
      <w:pPr>
        <w:tabs>
          <w:tab w:val="left" w:pos="2610"/>
        </w:tabs>
        <w:rPr>
          <w:rFonts w:ascii="Consolas" w:hAnsi="Consolas" w:cs="Consolas"/>
          <w:color w:val="000000"/>
          <w:sz w:val="16"/>
          <w:szCs w:val="16"/>
        </w:rPr>
      </w:pPr>
      <w:r w:rsidRPr="685B3A31">
        <w:rPr>
          <w:rFonts w:ascii="Consolas" w:hAnsi="Consolas" w:cs="Consolas"/>
          <w:color w:val="008000"/>
          <w:sz w:val="16"/>
          <w:szCs w:val="16"/>
        </w:rPr>
        <w:t xml:space="preserve">//Next, use returned value for </w:t>
      </w:r>
      <w:proofErr w:type="spellStart"/>
      <w:r w:rsidRPr="685B3A31">
        <w:rPr>
          <w:rFonts w:ascii="Consolas" w:hAnsi="Consolas" w:cs="Consolas"/>
          <w:color w:val="008000"/>
          <w:sz w:val="16"/>
          <w:szCs w:val="16"/>
        </w:rPr>
        <w:t>supportedExtVersionCount</w:t>
      </w:r>
      <w:proofErr w:type="spellEnd"/>
      <w:r w:rsidRPr="685B3A31">
        <w:rPr>
          <w:rFonts w:ascii="Consolas" w:hAnsi="Consolas" w:cs="Consolas"/>
          <w:color w:val="008000"/>
          <w:sz w:val="16"/>
          <w:szCs w:val="16"/>
        </w:rPr>
        <w:t xml:space="preserve"> to allocate space for the supported extensions</w:t>
      </w:r>
      <w:r>
        <w:br/>
      </w:r>
      <w:proofErr w:type="spellStart"/>
      <w:r w:rsidRPr="685B3A31">
        <w:rPr>
          <w:rFonts w:ascii="Consolas" w:hAnsi="Consolas" w:cs="Consolas"/>
          <w:color w:val="000000" w:themeColor="text1"/>
          <w:sz w:val="16"/>
          <w:szCs w:val="16"/>
        </w:rPr>
        <w:t>pSupportedExtVersions</w:t>
      </w:r>
      <w:proofErr w:type="spellEnd"/>
      <w:r w:rsidRPr="685B3A31">
        <w:rPr>
          <w:rFonts w:ascii="Consolas" w:hAnsi="Consolas" w:cs="Consolas"/>
          <w:color w:val="000000" w:themeColor="text1"/>
          <w:sz w:val="16"/>
          <w:szCs w:val="16"/>
        </w:rPr>
        <w:t xml:space="preserve"> = </w:t>
      </w:r>
      <w:r w:rsidRPr="685B3A31">
        <w:rPr>
          <w:rFonts w:ascii="Consolas" w:hAnsi="Consolas" w:cs="Consolas"/>
          <w:color w:val="0000FF"/>
          <w:sz w:val="16"/>
          <w:szCs w:val="16"/>
        </w:rPr>
        <w:t>new</w:t>
      </w:r>
      <w:r w:rsidRPr="685B3A31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685B3A31">
        <w:rPr>
          <w:rFonts w:ascii="Consolas" w:hAnsi="Consolas" w:cs="Consolas"/>
          <w:color w:val="2B91AF"/>
          <w:sz w:val="16"/>
          <w:szCs w:val="16"/>
        </w:rPr>
        <w:t>INTCExtensionVersion</w:t>
      </w:r>
      <w:proofErr w:type="spellEnd"/>
      <w:r w:rsidRPr="685B3A31">
        <w:rPr>
          <w:rFonts w:ascii="Consolas" w:hAnsi="Consolas" w:cs="Consolas"/>
          <w:color w:val="000000" w:themeColor="text1"/>
          <w:sz w:val="16"/>
          <w:szCs w:val="16"/>
        </w:rPr>
        <w:t>[</w:t>
      </w:r>
      <w:proofErr w:type="spellStart"/>
      <w:r w:rsidRPr="685B3A31">
        <w:rPr>
          <w:rFonts w:ascii="Consolas" w:hAnsi="Consolas" w:cs="Consolas"/>
          <w:color w:val="000000" w:themeColor="text1"/>
          <w:sz w:val="16"/>
          <w:szCs w:val="16"/>
        </w:rPr>
        <w:t>supportedExtVersionCount</w:t>
      </w:r>
      <w:proofErr w:type="spellEnd"/>
      <w:r w:rsidRPr="685B3A31">
        <w:rPr>
          <w:rFonts w:ascii="Consolas" w:hAnsi="Consolas" w:cs="Consolas"/>
          <w:color w:val="000000" w:themeColor="text1"/>
          <w:sz w:val="16"/>
          <w:szCs w:val="16"/>
        </w:rPr>
        <w:t>]{};</w:t>
      </w:r>
      <w:r>
        <w:br/>
      </w:r>
      <w:r w:rsidRPr="685B3A31">
        <w:rPr>
          <w:rFonts w:ascii="Consolas" w:hAnsi="Consolas" w:cs="Consolas"/>
          <w:color w:val="000000" w:themeColor="text1"/>
          <w:sz w:val="16"/>
          <w:szCs w:val="16"/>
        </w:rPr>
        <w:t>INTC_D3D12_GetSupportedVersions(</w:t>
      </w:r>
      <w:proofErr w:type="spellStart"/>
      <w:r w:rsidRPr="685B3A31">
        <w:rPr>
          <w:rFonts w:ascii="Consolas" w:hAnsi="Consolas" w:cs="Consolas"/>
          <w:color w:val="000000" w:themeColor="text1"/>
          <w:sz w:val="16"/>
          <w:szCs w:val="16"/>
        </w:rPr>
        <w:t>m_</w:t>
      </w:r>
      <w:proofErr w:type="gramStart"/>
      <w:r w:rsidRPr="685B3A31">
        <w:rPr>
          <w:rFonts w:ascii="Consolas" w:hAnsi="Consolas" w:cs="Consolas"/>
          <w:color w:val="000000" w:themeColor="text1"/>
          <w:sz w:val="16"/>
          <w:szCs w:val="16"/>
        </w:rPr>
        <w:t>device.Get</w:t>
      </w:r>
      <w:proofErr w:type="spellEnd"/>
      <w:proofErr w:type="gramEnd"/>
      <w:r w:rsidRPr="685B3A31">
        <w:rPr>
          <w:rFonts w:ascii="Consolas" w:hAnsi="Consolas" w:cs="Consolas"/>
          <w:color w:val="000000" w:themeColor="text1"/>
          <w:sz w:val="16"/>
          <w:szCs w:val="16"/>
        </w:rPr>
        <w:t xml:space="preserve">(), </w:t>
      </w:r>
      <w:proofErr w:type="spellStart"/>
      <w:r w:rsidRPr="685B3A31">
        <w:rPr>
          <w:rFonts w:ascii="Consolas" w:hAnsi="Consolas" w:cs="Consolas"/>
          <w:color w:val="000000" w:themeColor="text1"/>
          <w:sz w:val="16"/>
          <w:szCs w:val="16"/>
        </w:rPr>
        <w:t>pSupportedExtVersions</w:t>
      </w:r>
      <w:proofErr w:type="spellEnd"/>
      <w:r w:rsidRPr="685B3A31">
        <w:rPr>
          <w:rFonts w:ascii="Consolas" w:hAnsi="Consolas" w:cs="Consolas"/>
          <w:color w:val="000000" w:themeColor="text1"/>
          <w:sz w:val="16"/>
          <w:szCs w:val="16"/>
        </w:rPr>
        <w:t>, &amp;</w:t>
      </w:r>
      <w:proofErr w:type="spellStart"/>
      <w:r w:rsidRPr="685B3A31">
        <w:rPr>
          <w:rFonts w:ascii="Consolas" w:hAnsi="Consolas" w:cs="Consolas"/>
          <w:color w:val="000000" w:themeColor="text1"/>
          <w:sz w:val="16"/>
          <w:szCs w:val="16"/>
        </w:rPr>
        <w:t>supportedExtVersionCount</w:t>
      </w:r>
      <w:proofErr w:type="spellEnd"/>
      <w:r w:rsidRPr="685B3A31">
        <w:rPr>
          <w:rFonts w:ascii="Consolas" w:hAnsi="Consolas" w:cs="Consolas"/>
          <w:color w:val="000000" w:themeColor="text1"/>
          <w:sz w:val="16"/>
          <w:szCs w:val="16"/>
        </w:rPr>
        <w:t>);</w:t>
      </w:r>
    </w:p>
    <w:p w14:paraId="11002377" w14:textId="2CD7F3D2" w:rsidR="00F36C33" w:rsidRPr="00F36C33" w:rsidRDefault="00F36C33" w:rsidP="005C5B0C">
      <w:pPr>
        <w:tabs>
          <w:tab w:val="left" w:pos="2610"/>
        </w:tabs>
      </w:pPr>
      <w:r w:rsidRPr="00F36C33">
        <w:t>Finally</w:t>
      </w:r>
      <w:r>
        <w:t>,</w:t>
      </w:r>
      <w:r w:rsidRPr="00F36C33">
        <w:t xml:space="preserve"> create the device extension context using the current device</w:t>
      </w:r>
      <w:ins w:id="90" w:author="Adam T Lake" w:date="2022-05-18T12:30:00Z">
        <w:r w:rsidR="0052472B">
          <w:t xml:space="preserve">. </w:t>
        </w:r>
      </w:ins>
      <w:del w:id="91" w:author="Adam T Lake" w:date="2022-05-18T12:30:00Z">
        <w:r w:rsidDel="0052472B">
          <w:delText xml:space="preserve"> </w:delText>
        </w:r>
        <w:r w:rsidRPr="00F36C33" w:rsidDel="0052472B">
          <w:delText>t</w:delText>
        </w:r>
      </w:del>
      <w:ins w:id="92" w:author="Adam T Lake" w:date="2022-05-18T12:30:00Z">
        <w:r w:rsidR="0052472B">
          <w:t>T</w:t>
        </w:r>
      </w:ins>
      <w:r w:rsidRPr="00F36C33">
        <w:t xml:space="preserve">he </w:t>
      </w:r>
      <w:proofErr w:type="spellStart"/>
      <w:r w:rsidRPr="000A273F">
        <w:rPr>
          <w:rFonts w:ascii="Consolas" w:hAnsi="Consolas"/>
          <w:sz w:val="16"/>
          <w:szCs w:val="16"/>
          <w:rPrChange w:id="93" w:author="Du Bois, Marissa" w:date="2022-05-19T11:37:00Z">
            <w:rPr/>
          </w:rPrChange>
        </w:rPr>
        <w:t>m_pINTCExt</w:t>
      </w:r>
      <w:ins w:id="94" w:author="Adam T Lake" w:date="2022-05-18T12:29:00Z">
        <w:r w:rsidR="0076699C" w:rsidRPr="000A273F">
          <w:rPr>
            <w:rFonts w:ascii="Consolas" w:hAnsi="Consolas"/>
            <w:sz w:val="16"/>
            <w:szCs w:val="16"/>
            <w:rPrChange w:id="95" w:author="Du Bois, Marissa" w:date="2022-05-19T11:37:00Z">
              <w:rPr/>
            </w:rPrChange>
          </w:rPr>
          <w:t>e</w:t>
        </w:r>
      </w:ins>
      <w:r w:rsidRPr="000A273F">
        <w:rPr>
          <w:rFonts w:ascii="Consolas" w:hAnsi="Consolas"/>
          <w:sz w:val="16"/>
          <w:szCs w:val="16"/>
          <w:rPrChange w:id="96" w:author="Du Bois, Marissa" w:date="2022-05-19T11:37:00Z">
            <w:rPr/>
          </w:rPrChange>
        </w:rPr>
        <w:t>nsionContext</w:t>
      </w:r>
      <w:proofErr w:type="spellEnd"/>
      <w:r w:rsidRPr="00F36C33">
        <w:t xml:space="preserve"> object will be </w:t>
      </w:r>
      <w:ins w:id="97" w:author="Adam T Lake" w:date="2022-05-18T12:30:00Z">
        <w:r w:rsidR="00474023">
          <w:t xml:space="preserve">used </w:t>
        </w:r>
      </w:ins>
      <w:del w:id="98" w:author="Adam T Lake" w:date="2022-05-18T12:31:00Z">
        <w:r w:rsidRPr="00F36C33" w:rsidDel="00474023">
          <w:delText xml:space="preserve">saved for later </w:delText>
        </w:r>
      </w:del>
      <w:r w:rsidRPr="00F36C33">
        <w:t>to call the Extension API functions.</w:t>
      </w:r>
    </w:p>
    <w:p w14:paraId="25962E9A" w14:textId="53C22AAA" w:rsidR="003B55B5" w:rsidRDefault="003B55B5" w:rsidP="005C5B0C">
      <w:pPr>
        <w:tabs>
          <w:tab w:val="left" w:pos="2610"/>
        </w:tabs>
        <w:rPr>
          <w:rFonts w:ascii="Consolas" w:hAnsi="Consolas" w:cs="Consolas"/>
          <w:color w:val="000000"/>
          <w:sz w:val="16"/>
          <w:szCs w:val="16"/>
        </w:rPr>
      </w:pPr>
      <w:r w:rsidRPr="003B55B5">
        <w:rPr>
          <w:rFonts w:ascii="Consolas" w:hAnsi="Consolas" w:cs="Consolas"/>
          <w:color w:val="000000"/>
          <w:sz w:val="16"/>
          <w:szCs w:val="16"/>
        </w:rPr>
        <w:t>INTC_D3D12_CreateDeviceExtensionContext(</w:t>
      </w:r>
      <w:proofErr w:type="spellStart"/>
      <w:r w:rsidRPr="003B55B5">
        <w:rPr>
          <w:rFonts w:ascii="Consolas" w:hAnsi="Consolas" w:cs="Consolas"/>
          <w:color w:val="000000"/>
          <w:sz w:val="16"/>
          <w:szCs w:val="16"/>
        </w:rPr>
        <w:t>m_</w:t>
      </w:r>
      <w:proofErr w:type="gramStart"/>
      <w:r w:rsidRPr="003B55B5">
        <w:rPr>
          <w:rFonts w:ascii="Consolas" w:hAnsi="Consolas" w:cs="Consolas"/>
          <w:color w:val="000000"/>
          <w:sz w:val="16"/>
          <w:szCs w:val="16"/>
        </w:rPr>
        <w:t>device.Get</w:t>
      </w:r>
      <w:proofErr w:type="spellEnd"/>
      <w:proofErr w:type="gramEnd"/>
      <w:r w:rsidRPr="003B55B5">
        <w:rPr>
          <w:rFonts w:ascii="Consolas" w:hAnsi="Consolas" w:cs="Consolas"/>
          <w:color w:val="000000"/>
          <w:sz w:val="16"/>
          <w:szCs w:val="16"/>
        </w:rPr>
        <w:t>(), &amp;</w:t>
      </w:r>
      <w:proofErr w:type="spellStart"/>
      <w:r w:rsidRPr="003B55B5">
        <w:rPr>
          <w:rFonts w:ascii="Consolas" w:hAnsi="Consolas" w:cs="Consolas"/>
          <w:color w:val="000000"/>
          <w:sz w:val="16"/>
          <w:szCs w:val="16"/>
        </w:rPr>
        <w:t>m_pINTCExtensionContext</w:t>
      </w:r>
      <w:proofErr w:type="spellEnd"/>
      <w:r w:rsidRPr="003B55B5">
        <w:rPr>
          <w:rFonts w:ascii="Consolas" w:hAnsi="Consolas" w:cs="Consolas"/>
          <w:color w:val="000000"/>
          <w:sz w:val="16"/>
          <w:szCs w:val="16"/>
        </w:rPr>
        <w:t>, &amp;</w:t>
      </w:r>
      <w:proofErr w:type="spellStart"/>
      <w:r w:rsidRPr="003B55B5">
        <w:rPr>
          <w:rFonts w:ascii="Consolas" w:hAnsi="Consolas" w:cs="Consolas"/>
          <w:color w:val="000000"/>
          <w:sz w:val="16"/>
          <w:szCs w:val="16"/>
        </w:rPr>
        <w:t>intcExtensionInfo</w:t>
      </w:r>
      <w:proofErr w:type="spellEnd"/>
      <w:r w:rsidRPr="003B55B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B55B5">
        <w:rPr>
          <w:rFonts w:ascii="Consolas" w:hAnsi="Consolas" w:cs="Consolas"/>
          <w:color w:val="0000FF"/>
          <w:sz w:val="16"/>
          <w:szCs w:val="16"/>
        </w:rPr>
        <w:t>nullptr</w:t>
      </w:r>
      <w:proofErr w:type="spellEnd"/>
      <w:r w:rsidRPr="003B55B5">
        <w:rPr>
          <w:rFonts w:ascii="Consolas" w:hAnsi="Consolas" w:cs="Consolas"/>
          <w:color w:val="000000"/>
          <w:sz w:val="16"/>
          <w:szCs w:val="16"/>
        </w:rPr>
        <w:t>);</w:t>
      </w:r>
    </w:p>
    <w:p w14:paraId="5AEBA1CF" w14:textId="79B52E92" w:rsidR="00F36C33" w:rsidRPr="00F36C33" w:rsidRDefault="00F36C33" w:rsidP="005C5B0C">
      <w:pPr>
        <w:tabs>
          <w:tab w:val="left" w:pos="2610"/>
        </w:tabs>
      </w:pPr>
      <w:r w:rsidRPr="00F36C33">
        <w:t xml:space="preserve">It is important to note that the examples above </w:t>
      </w:r>
      <w:del w:id="99" w:author="Lake, Adam T" w:date="2022-05-20T10:51:00Z">
        <w:r w:rsidRPr="00F36C33" w:rsidDel="00690B3A">
          <w:delText xml:space="preserve">to </w:delText>
        </w:r>
      </w:del>
      <w:r w:rsidRPr="00F36C33">
        <w:t>need error handling code, please refer to the project for initialization source code.</w:t>
      </w:r>
    </w:p>
    <w:p w14:paraId="776FE755" w14:textId="324C189F" w:rsidR="003B55B5" w:rsidRPr="00F12956" w:rsidRDefault="00652DDA" w:rsidP="005C5B0C">
      <w:pPr>
        <w:tabs>
          <w:tab w:val="left" w:pos="2610"/>
        </w:tabs>
        <w:rPr>
          <w:b/>
          <w:bCs/>
        </w:rPr>
      </w:pPr>
      <w:r w:rsidRPr="00F12956">
        <w:rPr>
          <w:b/>
          <w:bCs/>
        </w:rPr>
        <w:lastRenderedPageBreak/>
        <w:t>Intel Extension 64-Bit Committed Resource</w:t>
      </w:r>
    </w:p>
    <w:p w14:paraId="57603545" w14:textId="485AE030" w:rsidR="00F36C33" w:rsidRPr="00652DDA" w:rsidRDefault="00652DDA" w:rsidP="005C5B0C">
      <w:pPr>
        <w:tabs>
          <w:tab w:val="left" w:pos="2610"/>
        </w:tabs>
      </w:pPr>
      <w:r w:rsidRPr="00652DDA">
        <w:t xml:space="preserve">To perform 64-bit typed atomic operations a UAV needs </w:t>
      </w:r>
      <w:del w:id="100" w:author="Adam T Lake" w:date="2022-05-18T12:32:00Z">
        <w:r w:rsidRPr="00652DDA" w:rsidDel="00E50C7D">
          <w:delText xml:space="preserve">to be </w:delText>
        </w:r>
      </w:del>
      <w:r w:rsidRPr="00652DDA">
        <w:t xml:space="preserve">created </w:t>
      </w:r>
      <w:ins w:id="101" w:author="Adam T Lake" w:date="2022-05-18T12:33:00Z">
        <w:r w:rsidR="00D22C65">
          <w:t xml:space="preserve">for the surface we </w:t>
        </w:r>
      </w:ins>
      <w:ins w:id="102" w:author="Adam T Lake" w:date="2022-05-18T12:34:00Z">
        <w:r w:rsidR="00F153E7">
          <w:t xml:space="preserve">intend to </w:t>
        </w:r>
      </w:ins>
      <w:ins w:id="103" w:author="Adam T Lake" w:date="2022-05-18T12:33:00Z">
        <w:r w:rsidR="00D22C65">
          <w:t xml:space="preserve">apply the atomic operations. </w:t>
        </w:r>
      </w:ins>
      <w:del w:id="104" w:author="Adam T Lake" w:date="2022-05-18T12:33:00Z">
        <w:r w:rsidRPr="00652DDA" w:rsidDel="00D22C65">
          <w:delText xml:space="preserve">to allow the atomic emulation. </w:delText>
        </w:r>
      </w:del>
      <w:r w:rsidRPr="00652DDA">
        <w:t xml:space="preserve">Create a resource descriptor using the </w:t>
      </w:r>
      <w:r w:rsidRPr="000A273F">
        <w:rPr>
          <w:rFonts w:ascii="Consolas" w:hAnsi="Consolas" w:cs="Consolas"/>
          <w:color w:val="2F4F4F"/>
          <w:sz w:val="16"/>
          <w:szCs w:val="16"/>
          <w:rPrChange w:id="105" w:author="Du Bois, Marissa" w:date="2022-05-19T11:32:00Z">
            <w:rPr/>
          </w:rPrChange>
        </w:rPr>
        <w:t>INTC_D3D12_RESOURCE_DESC_0001</w:t>
      </w:r>
      <w:r w:rsidRPr="00652DDA">
        <w:t xml:space="preserve"> type</w:t>
      </w:r>
      <w:r>
        <w:t xml:space="preserve">. </w:t>
      </w:r>
      <w:ins w:id="106" w:author="Adam T Lake" w:date="2022-05-18T12:32:00Z">
        <w:r w:rsidR="006C32E0">
          <w:t xml:space="preserve">Also, we need to </w:t>
        </w:r>
      </w:ins>
      <w:del w:id="107" w:author="Adam T Lake" w:date="2022-05-18T12:32:00Z">
        <w:r w:rsidDel="006C32E0">
          <w:delText>D</w:delText>
        </w:r>
      </w:del>
      <w:ins w:id="108" w:author="Adam T Lake" w:date="2022-05-18T12:32:00Z">
        <w:r w:rsidR="006C32E0">
          <w:t>d</w:t>
        </w:r>
      </w:ins>
      <w:r>
        <w:t>efin</w:t>
      </w:r>
      <w:ins w:id="109" w:author="Adam T Lake" w:date="2022-05-18T12:32:00Z">
        <w:r w:rsidR="006C32E0">
          <w:t>e</w:t>
        </w:r>
      </w:ins>
      <w:del w:id="110" w:author="Adam T Lake" w:date="2022-05-18T12:32:00Z">
        <w:r w:rsidDel="006C32E0">
          <w:delText>ing</w:delText>
        </w:r>
      </w:del>
      <w:r>
        <w:t xml:space="preserve"> a </w:t>
      </w:r>
      <w:ins w:id="111" w:author="Adam T Lake" w:date="2022-05-18T12:33:00Z">
        <w:r w:rsidR="00D22C65">
          <w:t>r</w:t>
        </w:r>
      </w:ins>
      <w:del w:id="112" w:author="Adam T Lake" w:date="2022-05-18T12:33:00Z">
        <w:r w:rsidDel="00D22C65">
          <w:delText>R</w:delText>
        </w:r>
      </w:del>
      <w:r>
        <w:t xml:space="preserve">esource with a </w:t>
      </w:r>
      <w:r w:rsidRPr="00652DDA">
        <w:rPr>
          <w:rFonts w:ascii="Consolas" w:hAnsi="Consolas" w:cs="Consolas"/>
          <w:color w:val="2F4F4F"/>
          <w:sz w:val="16"/>
          <w:szCs w:val="16"/>
        </w:rPr>
        <w:t>DXGI_FORMAT_R32G32_UINT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52DDA">
        <w:t>format</w:t>
      </w:r>
      <w:r>
        <w:t xml:space="preserve"> for the UAV</w:t>
      </w:r>
      <w:r w:rsidRPr="00652DDA">
        <w:t xml:space="preserve">. </w:t>
      </w:r>
    </w:p>
    <w:p w14:paraId="3ECBDE61" w14:textId="77777777" w:rsidR="00652DDA" w:rsidRPr="00652DDA" w:rsidRDefault="00652DDA" w:rsidP="0065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2B91AF"/>
          <w:sz w:val="16"/>
          <w:szCs w:val="16"/>
        </w:rPr>
        <w:t>D3D12_RESOURCE_DESC</w:t>
      </w:r>
      <w:r w:rsidRPr="00652DDA">
        <w:rPr>
          <w:rFonts w:ascii="Consolas" w:hAnsi="Consolas" w:cs="Consolas"/>
          <w:color w:val="000000"/>
          <w:sz w:val="16"/>
          <w:szCs w:val="16"/>
        </w:rPr>
        <w:t xml:space="preserve"> texture2D = {</w:t>
      </w:r>
      <w:proofErr w:type="gramStart"/>
      <w:r w:rsidRPr="00652DDA">
        <w:rPr>
          <w:rFonts w:ascii="Consolas" w:hAnsi="Consolas" w:cs="Consolas"/>
          <w:color w:val="000000"/>
          <w:sz w:val="16"/>
          <w:szCs w:val="16"/>
        </w:rPr>
        <w:t>};</w:t>
      </w:r>
      <w:proofErr w:type="gramEnd"/>
    </w:p>
    <w:p w14:paraId="2E1F1824" w14:textId="77777777" w:rsidR="00652DDA" w:rsidRPr="00652DDA" w:rsidRDefault="00652DDA" w:rsidP="0065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9EDDBF1" w14:textId="5E78C293" w:rsidR="00652DDA" w:rsidRPr="00652DDA" w:rsidRDefault="00652DDA" w:rsidP="0065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texture2D.Dimension = </w:t>
      </w:r>
      <w:r w:rsidRPr="00652DDA">
        <w:rPr>
          <w:rFonts w:ascii="Consolas" w:hAnsi="Consolas" w:cs="Consolas"/>
          <w:color w:val="2F4F4F"/>
          <w:sz w:val="16"/>
          <w:szCs w:val="16"/>
        </w:rPr>
        <w:t>D3D12_RESOURCE_DIMENSION_</w:t>
      </w:r>
      <w:proofErr w:type="gramStart"/>
      <w:r w:rsidRPr="00652DDA">
        <w:rPr>
          <w:rFonts w:ascii="Consolas" w:hAnsi="Consolas" w:cs="Consolas"/>
          <w:color w:val="2F4F4F"/>
          <w:sz w:val="16"/>
          <w:szCs w:val="16"/>
        </w:rPr>
        <w:t>TEXTURE2D</w:t>
      </w:r>
      <w:r w:rsidRPr="00652DDA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351B959A" w14:textId="2E23D62B" w:rsidR="00652DDA" w:rsidRPr="00652DDA" w:rsidRDefault="00652DDA" w:rsidP="0065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texture2D.Alignment = </w:t>
      </w:r>
      <w:proofErr w:type="gramStart"/>
      <w:r w:rsidRPr="00652DDA">
        <w:rPr>
          <w:rFonts w:ascii="Consolas" w:hAnsi="Consolas" w:cs="Consolas"/>
          <w:color w:val="000000"/>
          <w:sz w:val="16"/>
          <w:szCs w:val="16"/>
        </w:rPr>
        <w:t>0;</w:t>
      </w:r>
      <w:proofErr w:type="gramEnd"/>
    </w:p>
    <w:p w14:paraId="7E4701E5" w14:textId="325BEC1A" w:rsidR="00652DDA" w:rsidRPr="00652DDA" w:rsidRDefault="00652DDA" w:rsidP="0065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texture2D.Width = </w:t>
      </w:r>
      <w:r w:rsidRPr="00652DDA">
        <w:rPr>
          <w:rFonts w:ascii="Consolas" w:hAnsi="Consolas" w:cs="Consolas"/>
          <w:color w:val="6F008A"/>
          <w:sz w:val="16"/>
          <w:szCs w:val="16"/>
        </w:rPr>
        <w:t>TEX_</w:t>
      </w:r>
      <w:proofErr w:type="gramStart"/>
      <w:r w:rsidRPr="00652DDA">
        <w:rPr>
          <w:rFonts w:ascii="Consolas" w:hAnsi="Consolas" w:cs="Consolas"/>
          <w:color w:val="6F008A"/>
          <w:sz w:val="16"/>
          <w:szCs w:val="16"/>
        </w:rPr>
        <w:t>WIDTH</w:t>
      </w:r>
      <w:r w:rsidRPr="00652DDA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5209CF0" w14:textId="43D7426F" w:rsidR="00652DDA" w:rsidRPr="00652DDA" w:rsidRDefault="00652DDA" w:rsidP="0065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texture2D.Height = </w:t>
      </w:r>
      <w:r w:rsidRPr="00652DDA">
        <w:rPr>
          <w:rFonts w:ascii="Consolas" w:hAnsi="Consolas" w:cs="Consolas"/>
          <w:color w:val="6F008A"/>
          <w:sz w:val="16"/>
          <w:szCs w:val="16"/>
        </w:rPr>
        <w:t>TEX_</w:t>
      </w:r>
      <w:proofErr w:type="gramStart"/>
      <w:r w:rsidRPr="00652DDA">
        <w:rPr>
          <w:rFonts w:ascii="Consolas" w:hAnsi="Consolas" w:cs="Consolas"/>
          <w:color w:val="6F008A"/>
          <w:sz w:val="16"/>
          <w:szCs w:val="16"/>
        </w:rPr>
        <w:t>HEIGHT</w:t>
      </w:r>
      <w:r w:rsidRPr="00652DDA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4F3168A5" w14:textId="047711FC" w:rsidR="00652DDA" w:rsidRPr="00652DDA" w:rsidRDefault="00652DDA" w:rsidP="0065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texture2D.DepthOrArraySize = </w:t>
      </w:r>
      <w:proofErr w:type="gramStart"/>
      <w:r w:rsidRPr="00652DDA">
        <w:rPr>
          <w:rFonts w:ascii="Consolas" w:hAnsi="Consolas" w:cs="Consolas"/>
          <w:color w:val="000000"/>
          <w:sz w:val="16"/>
          <w:szCs w:val="16"/>
        </w:rPr>
        <w:t>1;</w:t>
      </w:r>
      <w:proofErr w:type="gramEnd"/>
    </w:p>
    <w:p w14:paraId="35886A64" w14:textId="45DF9D9B" w:rsidR="00652DDA" w:rsidRPr="00652DDA" w:rsidRDefault="00652DDA" w:rsidP="0065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texture2D.MipLevels = </w:t>
      </w:r>
      <w:proofErr w:type="gramStart"/>
      <w:r w:rsidRPr="00652DDA">
        <w:rPr>
          <w:rFonts w:ascii="Consolas" w:hAnsi="Consolas" w:cs="Consolas"/>
          <w:color w:val="000000"/>
          <w:sz w:val="16"/>
          <w:szCs w:val="16"/>
        </w:rPr>
        <w:t>1;</w:t>
      </w:r>
      <w:proofErr w:type="gramEnd"/>
    </w:p>
    <w:p w14:paraId="4D66601C" w14:textId="1F935367" w:rsidR="00652DDA" w:rsidRPr="00652DDA" w:rsidRDefault="00652DDA" w:rsidP="0065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texture2D.Format = </w:t>
      </w:r>
      <w:r w:rsidRPr="00652DDA">
        <w:rPr>
          <w:rFonts w:ascii="Consolas" w:hAnsi="Consolas" w:cs="Consolas"/>
          <w:color w:val="2F4F4F"/>
          <w:sz w:val="16"/>
          <w:szCs w:val="16"/>
        </w:rPr>
        <w:t>DXGI_FORMAT_R32G32_</w:t>
      </w:r>
      <w:proofErr w:type="gramStart"/>
      <w:r w:rsidRPr="00652DDA">
        <w:rPr>
          <w:rFonts w:ascii="Consolas" w:hAnsi="Consolas" w:cs="Consolas"/>
          <w:color w:val="2F4F4F"/>
          <w:sz w:val="16"/>
          <w:szCs w:val="16"/>
        </w:rPr>
        <w:t>UINT</w:t>
      </w:r>
      <w:r w:rsidRPr="00652DDA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B81ED95" w14:textId="41DF3D1D" w:rsidR="00652DDA" w:rsidRPr="00652DDA" w:rsidRDefault="00652DDA" w:rsidP="0065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52DDA">
        <w:rPr>
          <w:rFonts w:ascii="Consolas" w:hAnsi="Consolas" w:cs="Consolas"/>
          <w:color w:val="000000"/>
          <w:sz w:val="16"/>
          <w:szCs w:val="16"/>
        </w:rPr>
        <w:t>texture2D.SampleDesc.Count</w:t>
      </w:r>
      <w:proofErr w:type="gramEnd"/>
      <w:r w:rsidRPr="00652DDA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14:paraId="72845E0B" w14:textId="22EC0897" w:rsidR="00652DDA" w:rsidRPr="00652DDA" w:rsidRDefault="00652DDA" w:rsidP="0065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52DDA">
        <w:rPr>
          <w:rFonts w:ascii="Consolas" w:hAnsi="Consolas" w:cs="Consolas"/>
          <w:color w:val="000000"/>
          <w:sz w:val="16"/>
          <w:szCs w:val="16"/>
        </w:rPr>
        <w:t>texture2D.SampleDesc.Quality</w:t>
      </w:r>
      <w:proofErr w:type="gramEnd"/>
      <w:r w:rsidRPr="00652DDA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14:paraId="5B18C202" w14:textId="3227D547" w:rsidR="00652DDA" w:rsidRPr="00652DDA" w:rsidRDefault="00652DDA" w:rsidP="0065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texture2D.Layout = </w:t>
      </w:r>
      <w:r w:rsidRPr="00652DDA">
        <w:rPr>
          <w:rFonts w:ascii="Consolas" w:hAnsi="Consolas" w:cs="Consolas"/>
          <w:color w:val="2F4F4F"/>
          <w:sz w:val="16"/>
          <w:szCs w:val="16"/>
        </w:rPr>
        <w:t>D3D12_TEXTURE_LAYOUT_</w:t>
      </w:r>
      <w:proofErr w:type="gramStart"/>
      <w:r w:rsidRPr="00652DDA">
        <w:rPr>
          <w:rFonts w:ascii="Consolas" w:hAnsi="Consolas" w:cs="Consolas"/>
          <w:color w:val="2F4F4F"/>
          <w:sz w:val="16"/>
          <w:szCs w:val="16"/>
        </w:rPr>
        <w:t>UNKNOWN</w:t>
      </w:r>
      <w:r w:rsidRPr="00652DDA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3BD18C74" w14:textId="162D7C76" w:rsidR="00652DDA" w:rsidRPr="00652DDA" w:rsidRDefault="00652DDA" w:rsidP="00652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texture2D.Flags = </w:t>
      </w:r>
      <w:r w:rsidRPr="00652DDA">
        <w:rPr>
          <w:rFonts w:ascii="Consolas" w:hAnsi="Consolas" w:cs="Consolas"/>
          <w:color w:val="2F4F4F"/>
          <w:sz w:val="16"/>
          <w:szCs w:val="16"/>
        </w:rPr>
        <w:t>D3D12_RESOURCE_FLAG_ALLOW_UNORDERED_</w:t>
      </w:r>
      <w:proofErr w:type="gramStart"/>
      <w:r w:rsidRPr="00652DDA">
        <w:rPr>
          <w:rFonts w:ascii="Consolas" w:hAnsi="Consolas" w:cs="Consolas"/>
          <w:color w:val="2F4F4F"/>
          <w:sz w:val="16"/>
          <w:szCs w:val="16"/>
        </w:rPr>
        <w:t>ACCESS</w:t>
      </w:r>
      <w:r w:rsidRPr="00652DDA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7C72FACC" w14:textId="507FD790" w:rsidR="00652DDA" w:rsidRDefault="00652DDA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6"/>
          <w:szCs w:val="16"/>
        </w:rPr>
      </w:pPr>
    </w:p>
    <w:p w14:paraId="67263A3E" w14:textId="0C4754B0" w:rsidR="00652DDA" w:rsidRPr="00652DDA" w:rsidRDefault="00652DDA" w:rsidP="003B55B5">
      <w:pPr>
        <w:autoSpaceDE w:val="0"/>
        <w:autoSpaceDN w:val="0"/>
        <w:adjustRightInd w:val="0"/>
        <w:spacing w:after="0" w:line="240" w:lineRule="auto"/>
      </w:pPr>
      <w:del w:id="113" w:author="Adam T Lake" w:date="2022-05-18T12:33:00Z">
        <w:r w:rsidDel="00900D16">
          <w:delText>Framework using</w:delText>
        </w:r>
      </w:del>
      <w:ins w:id="114" w:author="Adam T Lake" w:date="2022-05-18T12:33:00Z">
        <w:r w:rsidR="00900D16">
          <w:t>Next, use</w:t>
        </w:r>
      </w:ins>
      <w:r>
        <w:t xml:space="preserve"> the Extension Framework API create an </w:t>
      </w:r>
      <w:ins w:id="115" w:author="Du Bois, Marissa" w:date="2022-05-19T11:32:00Z">
        <w:r w:rsidR="000A273F" w:rsidRPr="002F685D">
          <w:rPr>
            <w:rFonts w:ascii="Consolas" w:hAnsi="Consolas" w:cs="Consolas"/>
            <w:color w:val="2F4F4F"/>
            <w:sz w:val="16"/>
            <w:szCs w:val="16"/>
          </w:rPr>
          <w:t>INTC_D3D12_RESOURCE_DESC_0001</w:t>
        </w:r>
      </w:ins>
      <w:del w:id="116" w:author="Du Bois, Marissa" w:date="2022-05-19T11:32:00Z">
        <w:r w:rsidDel="000A273F">
          <w:delText>INTC_D3D12_RESOURCE_DESC_0001</w:delText>
        </w:r>
      </w:del>
      <w:r>
        <w:t xml:space="preserve"> </w:t>
      </w:r>
      <w:del w:id="117" w:author="Adam T Lake" w:date="2022-05-18T12:34:00Z">
        <w:r w:rsidDel="00FD6FD2">
          <w:delText xml:space="preserve">committed </w:delText>
        </w:r>
      </w:del>
      <w:r>
        <w:t xml:space="preserve">with </w:t>
      </w:r>
      <w:r w:rsidRPr="000A273F">
        <w:rPr>
          <w:rFonts w:ascii="Consolas" w:hAnsi="Consolas"/>
          <w:sz w:val="16"/>
          <w:szCs w:val="16"/>
          <w:rPrChange w:id="118" w:author="Du Bois, Marissa" w:date="2022-05-19T11:33:00Z">
            <w:rPr/>
          </w:rPrChange>
        </w:rPr>
        <w:t>EmulatedTyped64bitAtomics</w:t>
      </w:r>
      <w:r>
        <w:t xml:space="preserve"> set to TRUE. </w:t>
      </w:r>
    </w:p>
    <w:p w14:paraId="19A8E8DD" w14:textId="77777777" w:rsidR="00652DDA" w:rsidRDefault="00652DDA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6"/>
          <w:szCs w:val="16"/>
        </w:rPr>
      </w:pPr>
    </w:p>
    <w:p w14:paraId="3CF65341" w14:textId="6A0C7F0D" w:rsidR="003B55B5" w:rsidRPr="00652DDA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2B91AF"/>
          <w:sz w:val="16"/>
          <w:szCs w:val="16"/>
        </w:rPr>
        <w:t>INTC_D3D12_RESOURCE_DESC_0001</w:t>
      </w:r>
      <w:r w:rsidRPr="00652DD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52DDA">
        <w:rPr>
          <w:rFonts w:ascii="Consolas" w:hAnsi="Consolas" w:cs="Consolas"/>
          <w:color w:val="000000"/>
          <w:sz w:val="16"/>
          <w:szCs w:val="16"/>
        </w:rPr>
        <w:t>dsResDesc1;</w:t>
      </w:r>
      <w:proofErr w:type="gramEnd"/>
    </w:p>
    <w:p w14:paraId="50E4B516" w14:textId="29519012" w:rsidR="003B55B5" w:rsidRPr="00652DDA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texture2D.Flags = </w:t>
      </w:r>
      <w:r w:rsidRPr="00652DDA">
        <w:rPr>
          <w:rFonts w:ascii="Consolas" w:hAnsi="Consolas" w:cs="Consolas"/>
          <w:color w:val="2F4F4F"/>
          <w:sz w:val="16"/>
          <w:szCs w:val="16"/>
        </w:rPr>
        <w:t>D3D12_RESOURCE_FLAG_ALLOW_UNORDERED_</w:t>
      </w:r>
      <w:proofErr w:type="gramStart"/>
      <w:r w:rsidRPr="00652DDA">
        <w:rPr>
          <w:rFonts w:ascii="Consolas" w:hAnsi="Consolas" w:cs="Consolas"/>
          <w:color w:val="2F4F4F"/>
          <w:sz w:val="16"/>
          <w:szCs w:val="16"/>
        </w:rPr>
        <w:t>ACCESS</w:t>
      </w:r>
      <w:r w:rsidRPr="00652DDA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7103E9FA" w14:textId="7028A4D8" w:rsidR="003B55B5" w:rsidRPr="00652DDA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>dsResDesc1.pD3D12Desc = &amp;</w:t>
      </w:r>
      <w:proofErr w:type="gramStart"/>
      <w:r w:rsidRPr="00652DDA">
        <w:rPr>
          <w:rFonts w:ascii="Consolas" w:hAnsi="Consolas" w:cs="Consolas"/>
          <w:color w:val="000000"/>
          <w:sz w:val="16"/>
          <w:szCs w:val="16"/>
        </w:rPr>
        <w:t>texture2D;</w:t>
      </w:r>
      <w:proofErr w:type="gramEnd"/>
    </w:p>
    <w:p w14:paraId="3E34059F" w14:textId="2521F182" w:rsidR="003B55B5" w:rsidRPr="00652DDA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dsResDesc1.Texture2DArrayMipPack = </w:t>
      </w:r>
      <w:proofErr w:type="gramStart"/>
      <w:r w:rsidRPr="00652DDA">
        <w:rPr>
          <w:rFonts w:ascii="Consolas" w:hAnsi="Consolas" w:cs="Consolas"/>
          <w:color w:val="6F008A"/>
          <w:sz w:val="16"/>
          <w:szCs w:val="16"/>
        </w:rPr>
        <w:t>FALSE</w:t>
      </w:r>
      <w:r w:rsidRPr="00652DDA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CC86A84" w14:textId="2DF2368F" w:rsidR="003B55B5" w:rsidRPr="00652DDA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dsResDesc1.EmulatedTyped64bitAtomics = </w:t>
      </w:r>
      <w:proofErr w:type="gramStart"/>
      <w:r w:rsidRPr="00652DDA">
        <w:rPr>
          <w:rFonts w:ascii="Consolas" w:hAnsi="Consolas" w:cs="Consolas"/>
          <w:color w:val="6F008A"/>
          <w:sz w:val="16"/>
          <w:szCs w:val="16"/>
        </w:rPr>
        <w:t>TRUE</w:t>
      </w:r>
      <w:r w:rsidRPr="00652DDA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5FAB4E46" w14:textId="0FC18523" w:rsidR="003B55B5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67BDFE3" w14:textId="77777777" w:rsidR="00652DDA" w:rsidRPr="00652DDA" w:rsidRDefault="00652DDA" w:rsidP="00652DDA">
      <w:pPr>
        <w:autoSpaceDE w:val="0"/>
        <w:autoSpaceDN w:val="0"/>
        <w:adjustRightInd w:val="0"/>
        <w:spacing w:after="0" w:line="240" w:lineRule="auto"/>
      </w:pPr>
      <w:r>
        <w:t xml:space="preserve">Use the </w:t>
      </w:r>
      <w:r w:rsidRPr="000A273F">
        <w:rPr>
          <w:rFonts w:ascii="Consolas" w:hAnsi="Consolas"/>
          <w:sz w:val="16"/>
          <w:szCs w:val="16"/>
          <w:rPrChange w:id="119" w:author="Du Bois, Marissa" w:date="2022-05-19T11:33:00Z">
            <w:rPr/>
          </w:rPrChange>
        </w:rPr>
        <w:t>INTC_D3D12_CreateCommittedResource</w:t>
      </w:r>
      <w:r>
        <w:t xml:space="preserve"> API to create the resource with </w:t>
      </w:r>
      <w:r w:rsidRPr="000A273F">
        <w:rPr>
          <w:rFonts w:ascii="Consolas" w:hAnsi="Consolas" w:cs="Consolas"/>
          <w:color w:val="2F4F4F"/>
          <w:sz w:val="16"/>
          <w:szCs w:val="16"/>
          <w:rPrChange w:id="120" w:author="Du Bois, Marissa" w:date="2022-05-19T11:36:00Z">
            <w:rPr/>
          </w:rPrChange>
        </w:rPr>
        <w:t>D3D12_HEAP_</w:t>
      </w:r>
      <w:proofErr w:type="gramStart"/>
      <w:r w:rsidRPr="000A273F">
        <w:rPr>
          <w:rFonts w:ascii="Consolas" w:hAnsi="Consolas" w:cs="Consolas"/>
          <w:color w:val="2F4F4F"/>
          <w:sz w:val="16"/>
          <w:szCs w:val="16"/>
          <w:rPrChange w:id="121" w:author="Du Bois, Marissa" w:date="2022-05-19T11:36:00Z">
            <w:rPr/>
          </w:rPrChange>
        </w:rPr>
        <w:t>FLAGS::</w:t>
      </w:r>
      <w:proofErr w:type="gramEnd"/>
      <w:r w:rsidRPr="000A273F">
        <w:rPr>
          <w:rFonts w:ascii="Consolas" w:hAnsi="Consolas" w:cs="Consolas"/>
          <w:color w:val="2F4F4F"/>
          <w:sz w:val="16"/>
          <w:szCs w:val="16"/>
          <w:rPrChange w:id="122" w:author="Du Bois, Marissa" w:date="2022-05-19T11:36:00Z">
            <w:rPr/>
          </w:rPrChange>
        </w:rPr>
        <w:t>D3D12_HEAP_FLAG_ALLOW_SHADER_ATOMICS</w:t>
      </w:r>
      <w:r w:rsidRPr="00652DDA">
        <w:t xml:space="preserve"> flag set.</w:t>
      </w:r>
    </w:p>
    <w:p w14:paraId="0E1D5613" w14:textId="77777777" w:rsidR="00652DDA" w:rsidRPr="00652DDA" w:rsidRDefault="00652DDA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9E6CB3D" w14:textId="11AD1475" w:rsidR="003B55B5" w:rsidRPr="00652DDA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>INTC_D3D12_</w:t>
      </w:r>
      <w:proofErr w:type="gramStart"/>
      <w:r w:rsidRPr="00652DDA">
        <w:rPr>
          <w:rFonts w:ascii="Consolas" w:hAnsi="Consolas" w:cs="Consolas"/>
          <w:color w:val="000000"/>
          <w:sz w:val="16"/>
          <w:szCs w:val="16"/>
        </w:rPr>
        <w:t>CreateCommittedResource(</w:t>
      </w:r>
      <w:proofErr w:type="gramEnd"/>
    </w:p>
    <w:p w14:paraId="360FCE02" w14:textId="4681FEC5" w:rsidR="003B55B5" w:rsidRPr="00652DDA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652DDA">
        <w:rPr>
          <w:rFonts w:ascii="Consolas" w:hAnsi="Consolas" w:cs="Consolas"/>
          <w:color w:val="000000"/>
          <w:sz w:val="16"/>
          <w:szCs w:val="16"/>
        </w:rPr>
        <w:t>m_pINTCExtensionContext</w:t>
      </w:r>
      <w:proofErr w:type="spellEnd"/>
      <w:r w:rsidRPr="00652DDA">
        <w:rPr>
          <w:rFonts w:ascii="Consolas" w:hAnsi="Consolas" w:cs="Consolas"/>
          <w:color w:val="000000"/>
          <w:sz w:val="16"/>
          <w:szCs w:val="16"/>
        </w:rPr>
        <w:t>,</w:t>
      </w:r>
    </w:p>
    <w:p w14:paraId="175EFD51" w14:textId="632F7B7A" w:rsidR="003B55B5" w:rsidRPr="00652DDA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    &amp;</w:t>
      </w:r>
      <w:proofErr w:type="spellStart"/>
      <w:proofErr w:type="gramStart"/>
      <w:r w:rsidRPr="00652DDA">
        <w:rPr>
          <w:rFonts w:ascii="Consolas" w:hAnsi="Consolas" w:cs="Consolas"/>
          <w:color w:val="000000"/>
          <w:sz w:val="16"/>
          <w:szCs w:val="16"/>
        </w:rPr>
        <w:t>heap</w:t>
      </w:r>
      <w:proofErr w:type="gramEnd"/>
      <w:r w:rsidRPr="00652DDA">
        <w:rPr>
          <w:rFonts w:ascii="Consolas" w:hAnsi="Consolas" w:cs="Consolas"/>
          <w:color w:val="000000"/>
          <w:sz w:val="16"/>
          <w:szCs w:val="16"/>
        </w:rPr>
        <w:t>_props</w:t>
      </w:r>
      <w:proofErr w:type="spellEnd"/>
      <w:r w:rsidRPr="00652DDA">
        <w:rPr>
          <w:rFonts w:ascii="Consolas" w:hAnsi="Consolas" w:cs="Consolas"/>
          <w:color w:val="000000"/>
          <w:sz w:val="16"/>
          <w:szCs w:val="16"/>
        </w:rPr>
        <w:t>,</w:t>
      </w:r>
    </w:p>
    <w:p w14:paraId="3228D70E" w14:textId="378DB02B" w:rsidR="003B55B5" w:rsidRPr="00652DDA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2DDA">
        <w:rPr>
          <w:rFonts w:ascii="Consolas" w:hAnsi="Consolas" w:cs="Consolas"/>
          <w:color w:val="2B91AF"/>
          <w:sz w:val="16"/>
          <w:szCs w:val="16"/>
        </w:rPr>
        <w:t>D3D12_HEAP_</w:t>
      </w:r>
      <w:proofErr w:type="gramStart"/>
      <w:r w:rsidRPr="00652DDA">
        <w:rPr>
          <w:rFonts w:ascii="Consolas" w:hAnsi="Consolas" w:cs="Consolas"/>
          <w:color w:val="2B91AF"/>
          <w:sz w:val="16"/>
          <w:szCs w:val="16"/>
        </w:rPr>
        <w:t>FLAGS</w:t>
      </w:r>
      <w:r w:rsidRPr="00652DDA">
        <w:rPr>
          <w:rFonts w:ascii="Consolas" w:hAnsi="Consolas" w:cs="Consolas"/>
          <w:color w:val="000000"/>
          <w:sz w:val="16"/>
          <w:szCs w:val="16"/>
        </w:rPr>
        <w:t>::</w:t>
      </w:r>
      <w:proofErr w:type="gramEnd"/>
      <w:r w:rsidRPr="00652DDA">
        <w:rPr>
          <w:rFonts w:ascii="Consolas" w:hAnsi="Consolas" w:cs="Consolas"/>
          <w:color w:val="2F4F4F"/>
          <w:sz w:val="16"/>
          <w:szCs w:val="16"/>
        </w:rPr>
        <w:t>D3D12_HEAP_FLAG_ALLOW_SHADER_ATOMICS</w:t>
      </w:r>
      <w:r w:rsidRPr="00652DDA">
        <w:rPr>
          <w:rFonts w:ascii="Consolas" w:hAnsi="Consolas" w:cs="Consolas"/>
          <w:color w:val="000000"/>
          <w:sz w:val="16"/>
          <w:szCs w:val="16"/>
        </w:rPr>
        <w:t>,</w:t>
      </w:r>
    </w:p>
    <w:p w14:paraId="63CF0AA0" w14:textId="5C8BBAEE" w:rsidR="003B55B5" w:rsidRPr="00652DDA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    &amp;dsResDesc1,</w:t>
      </w:r>
    </w:p>
    <w:p w14:paraId="18D79476" w14:textId="22C084E0" w:rsidR="003B55B5" w:rsidRPr="00652DDA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2DDA">
        <w:rPr>
          <w:rFonts w:ascii="Consolas" w:hAnsi="Consolas" w:cs="Consolas"/>
          <w:color w:val="2F4F4F"/>
          <w:sz w:val="16"/>
          <w:szCs w:val="16"/>
        </w:rPr>
        <w:t>D3D12_RESOURCE_STATE_UNORDERED_ACCESS</w:t>
      </w:r>
      <w:r w:rsidRPr="00652DDA">
        <w:rPr>
          <w:rFonts w:ascii="Consolas" w:hAnsi="Consolas" w:cs="Consolas"/>
          <w:color w:val="000000"/>
          <w:sz w:val="16"/>
          <w:szCs w:val="16"/>
        </w:rPr>
        <w:t>,</w:t>
      </w:r>
    </w:p>
    <w:p w14:paraId="216741C5" w14:textId="65F4300A" w:rsidR="003B55B5" w:rsidRPr="00652DDA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652DDA">
        <w:rPr>
          <w:rFonts w:ascii="Consolas" w:hAnsi="Consolas" w:cs="Consolas"/>
          <w:color w:val="0000FF"/>
          <w:sz w:val="16"/>
          <w:szCs w:val="16"/>
        </w:rPr>
        <w:t>nullptr</w:t>
      </w:r>
      <w:proofErr w:type="spellEnd"/>
      <w:r w:rsidRPr="00652DDA">
        <w:rPr>
          <w:rFonts w:ascii="Consolas" w:hAnsi="Consolas" w:cs="Consolas"/>
          <w:color w:val="000000"/>
          <w:sz w:val="16"/>
          <w:szCs w:val="16"/>
        </w:rPr>
        <w:t>,</w:t>
      </w:r>
    </w:p>
    <w:p w14:paraId="72316976" w14:textId="433A95EA" w:rsidR="003B55B5" w:rsidRPr="00652DDA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52D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52DDA">
        <w:rPr>
          <w:rFonts w:ascii="Consolas" w:hAnsi="Consolas" w:cs="Consolas"/>
          <w:color w:val="6F008A"/>
          <w:sz w:val="16"/>
          <w:szCs w:val="16"/>
        </w:rPr>
        <w:t>IID_PPV_ARGS</w:t>
      </w:r>
      <w:r w:rsidRPr="00652DDA">
        <w:rPr>
          <w:rFonts w:ascii="Consolas" w:hAnsi="Consolas" w:cs="Consolas"/>
          <w:color w:val="000000"/>
          <w:sz w:val="16"/>
          <w:szCs w:val="16"/>
        </w:rPr>
        <w:t>(</w:t>
      </w:r>
      <w:r w:rsidRPr="00652DDA">
        <w:rPr>
          <w:rFonts w:ascii="Consolas" w:hAnsi="Consolas" w:cs="Consolas"/>
          <w:color w:val="008080"/>
          <w:sz w:val="16"/>
          <w:szCs w:val="16"/>
        </w:rPr>
        <w:t>&amp;</w:t>
      </w:r>
      <w:proofErr w:type="spellStart"/>
      <w:r w:rsidRPr="00652DDA">
        <w:rPr>
          <w:rFonts w:ascii="Consolas" w:hAnsi="Consolas" w:cs="Consolas"/>
          <w:color w:val="000000"/>
          <w:sz w:val="16"/>
          <w:szCs w:val="16"/>
        </w:rPr>
        <w:t>m_computeBuffer</w:t>
      </w:r>
      <w:proofErr w:type="spellEnd"/>
      <w:r w:rsidRPr="00652DDA">
        <w:rPr>
          <w:rFonts w:ascii="Consolas" w:hAnsi="Consolas" w:cs="Consolas"/>
          <w:color w:val="000000"/>
          <w:sz w:val="16"/>
          <w:szCs w:val="16"/>
        </w:rPr>
        <w:t>)</w:t>
      </w:r>
      <w:proofErr w:type="gramStart"/>
      <w:r w:rsidRPr="00652DDA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797E6BA1" w14:textId="01C0B8B5" w:rsidR="003B55B5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7A9D24" w14:textId="0A2DADCF" w:rsidR="00F12956" w:rsidRDefault="00F12956" w:rsidP="685B3A3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685B3A31">
        <w:rPr>
          <w:b/>
          <w:bCs/>
        </w:rPr>
        <w:t>64-bit Typed Atomic Root Signature</w:t>
      </w:r>
    </w:p>
    <w:p w14:paraId="15719EDE" w14:textId="42E854C2" w:rsidR="00F12956" w:rsidRDefault="00F12956" w:rsidP="685B3A3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1A1F702" w14:textId="3567D11E" w:rsidR="00F12956" w:rsidRPr="00F12956" w:rsidRDefault="00F12956" w:rsidP="00F12956">
      <w:pPr>
        <w:autoSpaceDE w:val="0"/>
        <w:autoSpaceDN w:val="0"/>
        <w:adjustRightInd w:val="0"/>
        <w:spacing w:after="0" w:line="240" w:lineRule="auto"/>
      </w:pPr>
      <w:r>
        <w:t xml:space="preserve">Using the Intel Extension requires us to </w:t>
      </w:r>
      <w:ins w:id="123" w:author="Lake, Adam T" w:date="2022-05-18T12:36:00Z">
        <w:r w:rsidR="000A341C">
          <w:t>populate</w:t>
        </w:r>
      </w:ins>
      <w:del w:id="124" w:author="Lake, Adam T" w:date="2022-05-18T12:36:00Z">
        <w:r w:rsidDel="000A341C">
          <w:delText>setup</w:delText>
        </w:r>
      </w:del>
      <w:r>
        <w:t xml:space="preserve"> our root signature slightly differently since </w:t>
      </w:r>
      <w:ins w:id="125" w:author="Lake, Adam T" w:date="2022-05-18T12:37:00Z">
        <w:r w:rsidR="0010521C">
          <w:t xml:space="preserve">the compiler leverages a </w:t>
        </w:r>
      </w:ins>
      <w:ins w:id="126" w:author="Lake, Adam T" w:date="2022-05-18T12:38:00Z">
        <w:r w:rsidR="0010521C">
          <w:t xml:space="preserve">UAV slot to </w:t>
        </w:r>
        <w:r w:rsidR="005C2D74">
          <w:t xml:space="preserve">be aware an extension will be used. </w:t>
        </w:r>
      </w:ins>
      <w:del w:id="127" w:author="Lake, Adam T" w:date="2022-05-18T12:38:00Z">
        <w:r w:rsidDel="005C2D74">
          <w:delText xml:space="preserve">there is a required extension UAV. </w:delText>
        </w:r>
      </w:del>
    </w:p>
    <w:p w14:paraId="3A968B59" w14:textId="3C6CA821" w:rsidR="00F12956" w:rsidRDefault="00F12956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27A13E" w14:textId="4819D0F7" w:rsidR="00F12956" w:rsidRDefault="00F12956" w:rsidP="00F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12956">
        <w:rPr>
          <w:rFonts w:ascii="Consolas" w:hAnsi="Consolas" w:cs="Consolas"/>
          <w:color w:val="2B91AF"/>
          <w:sz w:val="16"/>
          <w:szCs w:val="16"/>
        </w:rPr>
        <w:t>CD3DX12_DESCRIPTOR_RANGE1</w:t>
      </w:r>
      <w:r w:rsidRPr="00F1295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12956">
        <w:rPr>
          <w:rFonts w:ascii="Consolas" w:hAnsi="Consolas" w:cs="Consolas"/>
          <w:color w:val="000000"/>
          <w:sz w:val="16"/>
          <w:szCs w:val="16"/>
        </w:rPr>
        <w:t>descRange</w:t>
      </w:r>
      <w:proofErr w:type="spellEnd"/>
      <w:r w:rsidRPr="00F12956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F12956">
        <w:rPr>
          <w:rFonts w:ascii="Consolas" w:hAnsi="Consolas" w:cs="Consolas"/>
          <w:color w:val="000000"/>
          <w:sz w:val="16"/>
          <w:szCs w:val="16"/>
        </w:rPr>
        <w:t>2] = {};</w:t>
      </w:r>
    </w:p>
    <w:p w14:paraId="2172751A" w14:textId="77777777" w:rsidR="00F12956" w:rsidRDefault="00F12956" w:rsidP="00F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9EC1425" w14:textId="28B1CD32" w:rsidR="00F12956" w:rsidRPr="00F12956" w:rsidRDefault="00F12956" w:rsidP="00F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12956">
        <w:rPr>
          <w:rFonts w:ascii="Consolas" w:hAnsi="Consolas" w:cs="Consolas"/>
          <w:color w:val="008000"/>
          <w:sz w:val="16"/>
          <w:szCs w:val="16"/>
        </w:rPr>
        <w:t>// UAV Slot for the 64-bit Typed Atomic UAV</w:t>
      </w:r>
    </w:p>
    <w:p w14:paraId="6A61AE19" w14:textId="3F032EAD" w:rsidR="00F12956" w:rsidRDefault="00F12956" w:rsidP="00F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F12956">
        <w:rPr>
          <w:rFonts w:ascii="Consolas" w:hAnsi="Consolas" w:cs="Consolas"/>
          <w:color w:val="000000"/>
          <w:sz w:val="16"/>
          <w:szCs w:val="16"/>
        </w:rPr>
        <w:t>descRange</w:t>
      </w:r>
      <w:proofErr w:type="spellEnd"/>
      <w:r w:rsidRPr="00F12956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F12956">
        <w:rPr>
          <w:rFonts w:ascii="Consolas" w:hAnsi="Consolas" w:cs="Consolas"/>
          <w:color w:val="000000"/>
          <w:sz w:val="16"/>
          <w:szCs w:val="16"/>
        </w:rPr>
        <w:t>0].Init(</w:t>
      </w:r>
      <w:r w:rsidRPr="00F12956">
        <w:rPr>
          <w:rFonts w:ascii="Consolas" w:hAnsi="Consolas" w:cs="Consolas"/>
          <w:color w:val="2F4F4F"/>
          <w:sz w:val="16"/>
          <w:szCs w:val="16"/>
        </w:rPr>
        <w:t>D3D12_DESCRIPTOR_RANGE_TYPE_UAV</w:t>
      </w:r>
      <w:r w:rsidRPr="00F12956">
        <w:rPr>
          <w:rFonts w:ascii="Consolas" w:hAnsi="Consolas" w:cs="Consolas"/>
          <w:color w:val="000000"/>
          <w:sz w:val="16"/>
          <w:szCs w:val="16"/>
        </w:rPr>
        <w:t xml:space="preserve">, 1, 0, 0, </w:t>
      </w:r>
      <w:r w:rsidRPr="00F12956">
        <w:rPr>
          <w:rFonts w:ascii="Consolas" w:hAnsi="Consolas" w:cs="Consolas"/>
          <w:color w:val="2F4F4F"/>
          <w:sz w:val="16"/>
          <w:szCs w:val="16"/>
        </w:rPr>
        <w:t>D3D12_DESCRIPTOR_RANGE_FLAG_DATA_VOLATILE</w:t>
      </w:r>
      <w:r w:rsidRPr="00F12956">
        <w:rPr>
          <w:rFonts w:ascii="Consolas" w:hAnsi="Consolas" w:cs="Consolas"/>
          <w:color w:val="000000"/>
          <w:sz w:val="16"/>
          <w:szCs w:val="16"/>
        </w:rPr>
        <w:t>, 0);</w:t>
      </w:r>
    </w:p>
    <w:p w14:paraId="78228094" w14:textId="5EABB6E2" w:rsidR="00F12956" w:rsidRDefault="00F12956" w:rsidP="00F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93E586" w14:textId="09478E9F" w:rsidR="00F12956" w:rsidRPr="00F12956" w:rsidRDefault="00F12956" w:rsidP="00F12956">
      <w:pPr>
        <w:autoSpaceDE w:val="0"/>
        <w:autoSpaceDN w:val="0"/>
        <w:adjustRightInd w:val="0"/>
        <w:spacing w:after="0" w:line="240" w:lineRule="auto"/>
      </w:pPr>
      <w:r w:rsidRPr="00F12956">
        <w:t>A second UAV slot is required for extension support</w:t>
      </w:r>
      <w:ins w:id="128" w:author="Lake, Adam T" w:date="2022-05-18T12:36:00Z">
        <w:r w:rsidR="006804C6">
          <w:t>. This</w:t>
        </w:r>
        <w:r w:rsidR="00802C20">
          <w:t xml:space="preserve"> null </w:t>
        </w:r>
      </w:ins>
      <w:ins w:id="129" w:author="Lake, Adam T" w:date="2022-05-18T12:38:00Z">
        <w:r w:rsidR="005C2D74">
          <w:t>descriptor</w:t>
        </w:r>
      </w:ins>
      <w:ins w:id="130" w:author="Lake, Adam T" w:date="2022-05-18T12:36:00Z">
        <w:r w:rsidR="00802C20">
          <w:t xml:space="preserve"> tell</w:t>
        </w:r>
      </w:ins>
      <w:ins w:id="131" w:author="Lake, Adam T" w:date="2022-05-18T12:38:00Z">
        <w:r w:rsidR="007C12D2">
          <w:t>s</w:t>
        </w:r>
      </w:ins>
      <w:ins w:id="132" w:author="Lake, Adam T" w:date="2022-05-18T12:36:00Z">
        <w:r w:rsidR="00802C20">
          <w:t xml:space="preserve"> the compiler an extension i</w:t>
        </w:r>
      </w:ins>
      <w:ins w:id="133" w:author="Lake, Adam T" w:date="2022-05-18T12:37:00Z">
        <w:r w:rsidR="00802C20">
          <w:t xml:space="preserve">s going to be used. </w:t>
        </w:r>
      </w:ins>
      <w:del w:id="134" w:author="Lake, Adam T" w:date="2022-05-18T12:37:00Z">
        <w:r w:rsidRPr="00F12956" w:rsidDel="00802C20">
          <w:delText xml:space="preserve"> and will be loaded into the shader by the extension framework. </w:delText>
        </w:r>
      </w:del>
      <w:r w:rsidRPr="00F12956">
        <w:t>In this case</w:t>
      </w:r>
      <w:ins w:id="135" w:author="Lake, Adam T" w:date="2022-05-18T12:39:00Z">
        <w:r w:rsidR="007C12D2">
          <w:t xml:space="preserve"> we use</w:t>
        </w:r>
      </w:ins>
      <w:r w:rsidRPr="00F12956">
        <w:t xml:space="preserve"> slot u7</w:t>
      </w:r>
      <w:ins w:id="136" w:author="Lake, Adam T" w:date="2022-05-18T12:39:00Z">
        <w:r w:rsidR="00D65BF4">
          <w:t xml:space="preserve"> which is the default slot used for HLSL extensions.</w:t>
        </w:r>
      </w:ins>
      <w:del w:id="137" w:author="Lake, Adam T" w:date="2022-05-18T12:39:00Z">
        <w:r w:rsidRPr="00F12956" w:rsidDel="007C12D2">
          <w:delText xml:space="preserve"> is used for the extension UAV.</w:delText>
        </w:r>
      </w:del>
    </w:p>
    <w:p w14:paraId="578605FE" w14:textId="73227794" w:rsidR="00F12956" w:rsidRDefault="00F12956" w:rsidP="00F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C526B38" w14:textId="31DC03E1" w:rsidR="00F12956" w:rsidRPr="00F12956" w:rsidRDefault="00F12956" w:rsidP="00F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12956">
        <w:rPr>
          <w:rFonts w:ascii="Consolas" w:hAnsi="Consolas" w:cs="Consolas"/>
          <w:color w:val="008000"/>
          <w:sz w:val="16"/>
          <w:szCs w:val="16"/>
        </w:rPr>
        <w:t xml:space="preserve">// UAV Slot for </w:t>
      </w:r>
      <w:r>
        <w:rPr>
          <w:rFonts w:ascii="Consolas" w:hAnsi="Consolas" w:cs="Consolas"/>
          <w:color w:val="008000"/>
          <w:sz w:val="16"/>
          <w:szCs w:val="16"/>
        </w:rPr>
        <w:t>Intel Ex</w:t>
      </w:r>
      <w:r w:rsidR="00286B68">
        <w:rPr>
          <w:rFonts w:ascii="Consolas" w:hAnsi="Consolas" w:cs="Consolas"/>
          <w:color w:val="008000"/>
          <w:sz w:val="16"/>
          <w:szCs w:val="16"/>
        </w:rPr>
        <w:t>t</w:t>
      </w:r>
      <w:r>
        <w:rPr>
          <w:rFonts w:ascii="Consolas" w:hAnsi="Consolas" w:cs="Consolas"/>
          <w:color w:val="008000"/>
          <w:sz w:val="16"/>
          <w:szCs w:val="16"/>
        </w:rPr>
        <w:t>ension Framework</w:t>
      </w:r>
    </w:p>
    <w:p w14:paraId="4060E88C" w14:textId="36C74311" w:rsidR="00F12956" w:rsidRPr="00F12956" w:rsidRDefault="00F12956" w:rsidP="00F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F12956">
        <w:rPr>
          <w:rFonts w:ascii="Consolas" w:hAnsi="Consolas" w:cs="Consolas"/>
          <w:color w:val="000000"/>
          <w:sz w:val="16"/>
          <w:szCs w:val="16"/>
        </w:rPr>
        <w:t>descRange</w:t>
      </w:r>
      <w:proofErr w:type="spellEnd"/>
      <w:r w:rsidRPr="00F12956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F12956">
        <w:rPr>
          <w:rFonts w:ascii="Consolas" w:hAnsi="Consolas" w:cs="Consolas"/>
          <w:color w:val="000000"/>
          <w:sz w:val="16"/>
          <w:szCs w:val="16"/>
        </w:rPr>
        <w:t>1].Init(</w:t>
      </w:r>
      <w:r w:rsidRPr="00F12956">
        <w:rPr>
          <w:rFonts w:ascii="Consolas" w:hAnsi="Consolas" w:cs="Consolas"/>
          <w:color w:val="2F4F4F"/>
          <w:sz w:val="16"/>
          <w:szCs w:val="16"/>
        </w:rPr>
        <w:t>D3D12_DESCRIPTOR_RANGE_TYPE_UAV</w:t>
      </w:r>
      <w:r w:rsidRPr="00F12956">
        <w:rPr>
          <w:rFonts w:ascii="Consolas" w:hAnsi="Consolas" w:cs="Consolas"/>
          <w:color w:val="000000"/>
          <w:sz w:val="16"/>
          <w:szCs w:val="16"/>
        </w:rPr>
        <w:t xml:space="preserve">, 1, 7, 0, </w:t>
      </w:r>
      <w:r w:rsidRPr="00F12956">
        <w:rPr>
          <w:rFonts w:ascii="Consolas" w:hAnsi="Consolas" w:cs="Consolas"/>
          <w:color w:val="2F4F4F"/>
          <w:sz w:val="16"/>
          <w:szCs w:val="16"/>
        </w:rPr>
        <w:t>D3D12_DESCRIPTOR_RANGE_FLAG_DATA_VOLATILE</w:t>
      </w:r>
      <w:r w:rsidRPr="00F12956">
        <w:rPr>
          <w:rFonts w:ascii="Consolas" w:hAnsi="Consolas" w:cs="Consolas"/>
          <w:color w:val="000000"/>
          <w:sz w:val="16"/>
          <w:szCs w:val="16"/>
        </w:rPr>
        <w:t>, 0);</w:t>
      </w:r>
    </w:p>
    <w:p w14:paraId="60C6192D" w14:textId="77777777" w:rsidR="00F12956" w:rsidRPr="00F12956" w:rsidRDefault="00F12956" w:rsidP="00F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AC0B6C7" w14:textId="5AD0C05C" w:rsidR="00F12956" w:rsidRPr="00F12956" w:rsidRDefault="00F12956" w:rsidP="00F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12956">
        <w:rPr>
          <w:rFonts w:ascii="Consolas" w:hAnsi="Consolas" w:cs="Consolas"/>
          <w:color w:val="2B91AF"/>
          <w:sz w:val="16"/>
          <w:szCs w:val="16"/>
        </w:rPr>
        <w:t>CD3DX12_ROOT_PARAMETER1</w:t>
      </w:r>
      <w:r w:rsidRPr="00F1295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12956">
        <w:rPr>
          <w:rFonts w:ascii="Consolas" w:hAnsi="Consolas" w:cs="Consolas"/>
          <w:color w:val="000000"/>
          <w:sz w:val="16"/>
          <w:szCs w:val="16"/>
        </w:rPr>
        <w:t>rootParameters</w:t>
      </w:r>
      <w:proofErr w:type="spellEnd"/>
      <w:r w:rsidRPr="00F12956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F12956">
        <w:rPr>
          <w:rFonts w:ascii="Consolas" w:hAnsi="Consolas" w:cs="Consolas"/>
          <w:color w:val="000000"/>
          <w:sz w:val="16"/>
          <w:szCs w:val="16"/>
        </w:rPr>
        <w:t>1] = {};</w:t>
      </w:r>
    </w:p>
    <w:p w14:paraId="2F7AC8D0" w14:textId="7EEC3D0E" w:rsidR="00F12956" w:rsidRPr="00F12956" w:rsidRDefault="00F12956" w:rsidP="00F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F12956">
        <w:rPr>
          <w:rFonts w:ascii="Consolas" w:hAnsi="Consolas" w:cs="Consolas"/>
          <w:color w:val="000000"/>
          <w:sz w:val="16"/>
          <w:szCs w:val="16"/>
        </w:rPr>
        <w:t>rootParameters</w:t>
      </w:r>
      <w:proofErr w:type="spellEnd"/>
      <w:r w:rsidRPr="00F12956">
        <w:rPr>
          <w:rFonts w:ascii="Consolas" w:hAnsi="Consolas" w:cs="Consolas"/>
          <w:color w:val="000000"/>
          <w:sz w:val="16"/>
          <w:szCs w:val="16"/>
        </w:rPr>
        <w:t>[0</w:t>
      </w:r>
      <w:proofErr w:type="gramStart"/>
      <w:r w:rsidRPr="00F12956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12956">
        <w:rPr>
          <w:rFonts w:ascii="Consolas" w:hAnsi="Consolas" w:cs="Consolas"/>
          <w:color w:val="000000"/>
          <w:sz w:val="16"/>
          <w:szCs w:val="16"/>
        </w:rPr>
        <w:t>InitAsDescriptorTable</w:t>
      </w:r>
      <w:proofErr w:type="spellEnd"/>
      <w:proofErr w:type="gramEnd"/>
      <w:r w:rsidRPr="00F12956">
        <w:rPr>
          <w:rFonts w:ascii="Consolas" w:hAnsi="Consolas" w:cs="Consolas"/>
          <w:color w:val="000000"/>
          <w:sz w:val="16"/>
          <w:szCs w:val="16"/>
        </w:rPr>
        <w:t>(</w:t>
      </w:r>
      <w:r w:rsidRPr="00F12956">
        <w:rPr>
          <w:rFonts w:ascii="Consolas" w:hAnsi="Consolas" w:cs="Consolas"/>
          <w:color w:val="6F008A"/>
          <w:sz w:val="16"/>
          <w:szCs w:val="16"/>
        </w:rPr>
        <w:t>_</w:t>
      </w:r>
      <w:proofErr w:type="spellStart"/>
      <w:r w:rsidRPr="00F12956">
        <w:rPr>
          <w:rFonts w:ascii="Consolas" w:hAnsi="Consolas" w:cs="Consolas"/>
          <w:color w:val="6F008A"/>
          <w:sz w:val="16"/>
          <w:szCs w:val="16"/>
        </w:rPr>
        <w:t>countof</w:t>
      </w:r>
      <w:proofErr w:type="spellEnd"/>
      <w:r w:rsidRPr="00F1295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12956">
        <w:rPr>
          <w:rFonts w:ascii="Consolas" w:hAnsi="Consolas" w:cs="Consolas"/>
          <w:color w:val="000000"/>
          <w:sz w:val="16"/>
          <w:szCs w:val="16"/>
        </w:rPr>
        <w:t>descRange</w:t>
      </w:r>
      <w:proofErr w:type="spellEnd"/>
      <w:r w:rsidRPr="00F12956"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 w:rsidRPr="00F12956">
        <w:rPr>
          <w:rFonts w:ascii="Consolas" w:hAnsi="Consolas" w:cs="Consolas"/>
          <w:color w:val="000000"/>
          <w:sz w:val="16"/>
          <w:szCs w:val="16"/>
        </w:rPr>
        <w:t>descRange</w:t>
      </w:r>
      <w:proofErr w:type="spellEnd"/>
      <w:r w:rsidRPr="00F12956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12956">
        <w:rPr>
          <w:rFonts w:ascii="Consolas" w:hAnsi="Consolas" w:cs="Consolas"/>
          <w:color w:val="2F4F4F"/>
          <w:sz w:val="16"/>
          <w:szCs w:val="16"/>
        </w:rPr>
        <w:t>D3D12_SHADER_VISIBILITY_ALL</w:t>
      </w:r>
      <w:r w:rsidRPr="00F12956">
        <w:rPr>
          <w:rFonts w:ascii="Consolas" w:hAnsi="Consolas" w:cs="Consolas"/>
          <w:color w:val="000000"/>
          <w:sz w:val="16"/>
          <w:szCs w:val="16"/>
        </w:rPr>
        <w:t>);</w:t>
      </w:r>
    </w:p>
    <w:p w14:paraId="57F6377E" w14:textId="77777777" w:rsidR="00F12956" w:rsidRPr="003B55B5" w:rsidRDefault="00F12956" w:rsidP="00F1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D6FDC0" w14:textId="230ED01F" w:rsidR="003B55B5" w:rsidRPr="003B55B5" w:rsidRDefault="003B55B5" w:rsidP="685B3A31">
      <w:pPr>
        <w:spacing w:after="0" w:line="240" w:lineRule="auto"/>
        <w:rPr>
          <w:b/>
          <w:bCs/>
        </w:rPr>
      </w:pPr>
      <w:r w:rsidRPr="685B3A31">
        <w:rPr>
          <w:b/>
          <w:bCs/>
        </w:rPr>
        <w:t>Creating a 64bit</w:t>
      </w:r>
      <w:r w:rsidR="00652DDA" w:rsidRPr="685B3A31">
        <w:rPr>
          <w:b/>
          <w:bCs/>
        </w:rPr>
        <w:t xml:space="preserve"> Typed</w:t>
      </w:r>
      <w:r w:rsidRPr="685B3A31">
        <w:rPr>
          <w:b/>
          <w:bCs/>
        </w:rPr>
        <w:t xml:space="preserve"> </w:t>
      </w:r>
      <w:r w:rsidR="00652DDA" w:rsidRPr="685B3A31">
        <w:rPr>
          <w:b/>
          <w:bCs/>
        </w:rPr>
        <w:t>Unordered Access View</w:t>
      </w:r>
    </w:p>
    <w:p w14:paraId="2B0D0A10" w14:textId="0A530C55" w:rsidR="003B55B5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CCEE7" w14:textId="68F952DA" w:rsidR="00652DDA" w:rsidRPr="00652DDA" w:rsidRDefault="00652DDA" w:rsidP="003B55B5">
      <w:pPr>
        <w:autoSpaceDE w:val="0"/>
        <w:autoSpaceDN w:val="0"/>
        <w:adjustRightInd w:val="0"/>
        <w:spacing w:after="0" w:line="240" w:lineRule="auto"/>
      </w:pPr>
      <w:r w:rsidRPr="00652DDA">
        <w:lastRenderedPageBreak/>
        <w:t xml:space="preserve">Finally, to finish setup, create a UAV with a format of </w:t>
      </w:r>
      <w:r w:rsidRPr="000A273F">
        <w:rPr>
          <w:rFonts w:ascii="Consolas" w:hAnsi="Consolas" w:cs="Consolas"/>
          <w:color w:val="2F4F4F"/>
          <w:sz w:val="16"/>
          <w:szCs w:val="16"/>
          <w:rPrChange w:id="138" w:author="Du Bois, Marissa" w:date="2022-05-19T11:36:00Z">
            <w:rPr/>
          </w:rPrChange>
        </w:rPr>
        <w:t>DXGI_FORMAT_R32G32_UINT</w:t>
      </w:r>
      <w:r w:rsidRPr="00652DDA">
        <w:t xml:space="preserve"> and call </w:t>
      </w:r>
      <w:proofErr w:type="spellStart"/>
      <w:r w:rsidRPr="000A273F">
        <w:rPr>
          <w:rFonts w:ascii="Consolas" w:hAnsi="Consolas"/>
          <w:sz w:val="16"/>
          <w:szCs w:val="16"/>
          <w:rPrChange w:id="139" w:author="Du Bois, Marissa" w:date="2022-05-19T11:36:00Z">
            <w:rPr/>
          </w:rPrChange>
        </w:rPr>
        <w:t>CreateUnorderedAccessView</w:t>
      </w:r>
      <w:proofErr w:type="spellEnd"/>
      <w:r w:rsidRPr="00652DDA">
        <w:t xml:space="preserve"> to create the UAV. </w:t>
      </w:r>
    </w:p>
    <w:p w14:paraId="3FEC6EF4" w14:textId="77777777" w:rsidR="00652DDA" w:rsidRDefault="00652DDA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B91C5" w14:textId="77777777" w:rsidR="003B55B5" w:rsidRPr="003B55B5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55B5">
        <w:rPr>
          <w:rFonts w:ascii="Consolas" w:hAnsi="Consolas" w:cs="Consolas"/>
          <w:color w:val="008000"/>
          <w:sz w:val="16"/>
          <w:szCs w:val="16"/>
        </w:rPr>
        <w:t>// Create a UAV resource to write to.</w:t>
      </w:r>
    </w:p>
    <w:p w14:paraId="36B76B49" w14:textId="3E5599BC" w:rsidR="003B55B5" w:rsidRPr="003B55B5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55B5">
        <w:rPr>
          <w:rFonts w:ascii="Consolas" w:hAnsi="Consolas" w:cs="Consolas"/>
          <w:color w:val="2B91AF"/>
          <w:sz w:val="16"/>
          <w:szCs w:val="16"/>
        </w:rPr>
        <w:t>CD3DX12_CPU_DESCRIPTOR_HANDLE</w:t>
      </w:r>
      <w:r w:rsidRPr="003B55B5">
        <w:rPr>
          <w:rFonts w:ascii="Consolas" w:hAnsi="Consolas" w:cs="Consolas"/>
          <w:color w:val="000000"/>
          <w:sz w:val="16"/>
          <w:szCs w:val="16"/>
        </w:rPr>
        <w:t xml:space="preserve"> uavHandle(m_computeUAVHeap</w:t>
      </w:r>
      <w:r w:rsidRPr="003B55B5">
        <w:rPr>
          <w:rFonts w:ascii="Consolas" w:hAnsi="Consolas" w:cs="Consolas"/>
          <w:color w:val="008080"/>
          <w:sz w:val="16"/>
          <w:szCs w:val="16"/>
        </w:rPr>
        <w:t>-&gt;</w:t>
      </w:r>
      <w:proofErr w:type="gramStart"/>
      <w:r w:rsidRPr="003B55B5">
        <w:rPr>
          <w:rFonts w:ascii="Consolas" w:hAnsi="Consolas" w:cs="Consolas"/>
          <w:color w:val="000000"/>
          <w:sz w:val="16"/>
          <w:szCs w:val="16"/>
        </w:rPr>
        <w:t>GetCPUDescriptorHandleForHeapStart(</w:t>
      </w:r>
      <w:proofErr w:type="gramEnd"/>
      <w:r w:rsidRPr="003B55B5">
        <w:rPr>
          <w:rFonts w:ascii="Consolas" w:hAnsi="Consolas" w:cs="Consolas"/>
          <w:color w:val="000000"/>
          <w:sz w:val="16"/>
          <w:szCs w:val="16"/>
        </w:rPr>
        <w:t>));</w:t>
      </w:r>
    </w:p>
    <w:p w14:paraId="359BAC35" w14:textId="77777777" w:rsidR="003B55B5" w:rsidRPr="003B55B5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2A3B2E" w14:textId="6BE6B51F" w:rsidR="003B55B5" w:rsidRPr="003B55B5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55B5">
        <w:rPr>
          <w:rFonts w:ascii="Consolas" w:hAnsi="Consolas" w:cs="Consolas"/>
          <w:color w:val="008000"/>
          <w:sz w:val="16"/>
          <w:szCs w:val="16"/>
        </w:rPr>
        <w:t>//texture2D</w:t>
      </w:r>
    </w:p>
    <w:p w14:paraId="5F2D29F4" w14:textId="531A12AE" w:rsidR="003B55B5" w:rsidRPr="003B55B5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55B5">
        <w:rPr>
          <w:rFonts w:ascii="Consolas" w:hAnsi="Consolas" w:cs="Consolas"/>
          <w:color w:val="2B91AF"/>
          <w:sz w:val="16"/>
          <w:szCs w:val="16"/>
        </w:rPr>
        <w:t>D3D12_UNORDERED_ACCESS_VIEW_DESC</w:t>
      </w:r>
      <w:r w:rsidRPr="003B55B5">
        <w:rPr>
          <w:rFonts w:ascii="Consolas" w:hAnsi="Consolas" w:cs="Consolas"/>
          <w:color w:val="000000"/>
          <w:sz w:val="16"/>
          <w:szCs w:val="16"/>
        </w:rPr>
        <w:t xml:space="preserve"> uavDesc2 = {</w:t>
      </w:r>
      <w:proofErr w:type="gramStart"/>
      <w:r w:rsidRPr="003B55B5">
        <w:rPr>
          <w:rFonts w:ascii="Consolas" w:hAnsi="Consolas" w:cs="Consolas"/>
          <w:color w:val="000000"/>
          <w:sz w:val="16"/>
          <w:szCs w:val="16"/>
        </w:rPr>
        <w:t>};</w:t>
      </w:r>
      <w:proofErr w:type="gramEnd"/>
    </w:p>
    <w:p w14:paraId="62AF521A" w14:textId="7275A056" w:rsidR="003B55B5" w:rsidRPr="003B55B5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55B5">
        <w:rPr>
          <w:rFonts w:ascii="Consolas" w:hAnsi="Consolas" w:cs="Consolas"/>
          <w:color w:val="000000"/>
          <w:sz w:val="16"/>
          <w:szCs w:val="16"/>
        </w:rPr>
        <w:t xml:space="preserve">uavDesc2.Format = </w:t>
      </w:r>
      <w:r w:rsidRPr="003B55B5">
        <w:rPr>
          <w:rFonts w:ascii="Consolas" w:hAnsi="Consolas" w:cs="Consolas"/>
          <w:color w:val="2F4F4F"/>
          <w:sz w:val="16"/>
          <w:szCs w:val="16"/>
        </w:rPr>
        <w:t>DXGI_FORMAT_R32G32_</w:t>
      </w:r>
      <w:proofErr w:type="gramStart"/>
      <w:r w:rsidRPr="003B55B5">
        <w:rPr>
          <w:rFonts w:ascii="Consolas" w:hAnsi="Consolas" w:cs="Consolas"/>
          <w:color w:val="2F4F4F"/>
          <w:sz w:val="16"/>
          <w:szCs w:val="16"/>
        </w:rPr>
        <w:t>UINT</w:t>
      </w:r>
      <w:r w:rsidRPr="003B55B5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7AED8ED3" w14:textId="7966965D" w:rsidR="003B55B5" w:rsidRPr="003B55B5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55B5">
        <w:rPr>
          <w:rFonts w:ascii="Consolas" w:hAnsi="Consolas" w:cs="Consolas"/>
          <w:color w:val="000000"/>
          <w:sz w:val="16"/>
          <w:szCs w:val="16"/>
        </w:rPr>
        <w:t xml:space="preserve">uavDesc2.ViewDimension = </w:t>
      </w:r>
      <w:r w:rsidRPr="003B55B5">
        <w:rPr>
          <w:rFonts w:ascii="Consolas" w:hAnsi="Consolas" w:cs="Consolas"/>
          <w:color w:val="2F4F4F"/>
          <w:sz w:val="16"/>
          <w:szCs w:val="16"/>
        </w:rPr>
        <w:t>D3D12_UAV_DIMENSION_</w:t>
      </w:r>
      <w:proofErr w:type="gramStart"/>
      <w:r w:rsidRPr="003B55B5">
        <w:rPr>
          <w:rFonts w:ascii="Consolas" w:hAnsi="Consolas" w:cs="Consolas"/>
          <w:color w:val="2F4F4F"/>
          <w:sz w:val="16"/>
          <w:szCs w:val="16"/>
        </w:rPr>
        <w:t>TEXTURE2D</w:t>
      </w:r>
      <w:r w:rsidRPr="003B55B5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68D3DA0" w14:textId="68531CEE" w:rsidR="003B55B5" w:rsidRPr="003B55B5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55B5">
        <w:rPr>
          <w:rFonts w:ascii="Consolas" w:hAnsi="Consolas" w:cs="Consolas"/>
          <w:color w:val="000000"/>
          <w:sz w:val="16"/>
          <w:szCs w:val="16"/>
        </w:rPr>
        <w:t>uavDesc2.Texture2</w:t>
      </w:r>
      <w:proofErr w:type="gramStart"/>
      <w:r w:rsidRPr="003B55B5">
        <w:rPr>
          <w:rFonts w:ascii="Consolas" w:hAnsi="Consolas" w:cs="Consolas"/>
          <w:color w:val="000000"/>
          <w:sz w:val="16"/>
          <w:szCs w:val="16"/>
        </w:rPr>
        <w:t>D.MipSlice</w:t>
      </w:r>
      <w:proofErr w:type="gramEnd"/>
      <w:r w:rsidRPr="003B55B5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14:paraId="7381D819" w14:textId="0F0E065F" w:rsidR="003B55B5" w:rsidRPr="003B55B5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55B5">
        <w:rPr>
          <w:rFonts w:ascii="Consolas" w:hAnsi="Consolas" w:cs="Consolas"/>
          <w:color w:val="000000"/>
          <w:sz w:val="16"/>
          <w:szCs w:val="16"/>
        </w:rPr>
        <w:t>uavDesc2.Texture2</w:t>
      </w:r>
      <w:proofErr w:type="gramStart"/>
      <w:r w:rsidRPr="003B55B5">
        <w:rPr>
          <w:rFonts w:ascii="Consolas" w:hAnsi="Consolas" w:cs="Consolas"/>
          <w:color w:val="000000"/>
          <w:sz w:val="16"/>
          <w:szCs w:val="16"/>
        </w:rPr>
        <w:t>D.PlaneSlice</w:t>
      </w:r>
      <w:proofErr w:type="gramEnd"/>
      <w:r w:rsidRPr="003B55B5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14:paraId="574C2108" w14:textId="77777777" w:rsidR="003B55B5" w:rsidRPr="003B55B5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E9C03C1" w14:textId="01F3FBE0" w:rsidR="003B55B5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3B55B5">
        <w:rPr>
          <w:rFonts w:ascii="Consolas" w:hAnsi="Consolas" w:cs="Consolas"/>
          <w:color w:val="000000"/>
          <w:sz w:val="16"/>
          <w:szCs w:val="16"/>
        </w:rPr>
        <w:t>m_device</w:t>
      </w:r>
      <w:proofErr w:type="spellEnd"/>
      <w:r w:rsidRPr="003B55B5">
        <w:rPr>
          <w:rFonts w:ascii="Consolas" w:hAnsi="Consolas" w:cs="Consolas"/>
          <w:color w:val="008080"/>
          <w:sz w:val="16"/>
          <w:szCs w:val="16"/>
        </w:rPr>
        <w:t>-&gt;</w:t>
      </w:r>
      <w:proofErr w:type="spellStart"/>
      <w:r w:rsidRPr="003B55B5">
        <w:rPr>
          <w:rFonts w:ascii="Consolas" w:hAnsi="Consolas" w:cs="Consolas"/>
          <w:color w:val="000000"/>
          <w:sz w:val="16"/>
          <w:szCs w:val="16"/>
        </w:rPr>
        <w:t>CreateUnorderedAccessView</w:t>
      </w:r>
      <w:proofErr w:type="spellEnd"/>
      <w:r w:rsidRPr="003B55B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B55B5">
        <w:rPr>
          <w:rFonts w:ascii="Consolas" w:hAnsi="Consolas" w:cs="Consolas"/>
          <w:color w:val="000000"/>
          <w:sz w:val="16"/>
          <w:szCs w:val="16"/>
        </w:rPr>
        <w:t>m_computeBuffer.Get</w:t>
      </w:r>
      <w:proofErr w:type="spellEnd"/>
      <w:r w:rsidRPr="003B55B5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3B55B5">
        <w:rPr>
          <w:rFonts w:ascii="Consolas" w:hAnsi="Consolas" w:cs="Consolas"/>
          <w:color w:val="0000FF"/>
          <w:sz w:val="16"/>
          <w:szCs w:val="16"/>
        </w:rPr>
        <w:t>nullptr</w:t>
      </w:r>
      <w:proofErr w:type="spellEnd"/>
      <w:r w:rsidRPr="003B55B5">
        <w:rPr>
          <w:rFonts w:ascii="Consolas" w:hAnsi="Consolas" w:cs="Consolas"/>
          <w:color w:val="000000"/>
          <w:sz w:val="16"/>
          <w:szCs w:val="16"/>
        </w:rPr>
        <w:t xml:space="preserve">, &amp;uavDesc2, </w:t>
      </w:r>
      <w:proofErr w:type="spellStart"/>
      <w:r w:rsidRPr="003B55B5">
        <w:rPr>
          <w:rFonts w:ascii="Consolas" w:hAnsi="Consolas" w:cs="Consolas"/>
          <w:color w:val="000000"/>
          <w:sz w:val="16"/>
          <w:szCs w:val="16"/>
        </w:rPr>
        <w:t>uavHandle</w:t>
      </w:r>
      <w:proofErr w:type="spellEnd"/>
      <w:proofErr w:type="gramStart"/>
      <w:r w:rsidRPr="003B55B5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8126192" w14:textId="4435E36D" w:rsidR="003B55B5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2629EB5" w14:textId="2C8C989D" w:rsidR="003B55B5" w:rsidRPr="00F36C33" w:rsidRDefault="003B55B5" w:rsidP="685B3A31">
      <w:pPr>
        <w:spacing w:after="0" w:line="240" w:lineRule="auto"/>
        <w:rPr>
          <w:b/>
          <w:bCs/>
        </w:rPr>
      </w:pPr>
      <w:r w:rsidRPr="685B3A31">
        <w:rPr>
          <w:b/>
          <w:bCs/>
        </w:rPr>
        <w:t xml:space="preserve">Passing a 64-bit UAV To </w:t>
      </w:r>
      <w:proofErr w:type="gramStart"/>
      <w:r w:rsidRPr="685B3A31">
        <w:rPr>
          <w:b/>
          <w:bCs/>
        </w:rPr>
        <w:t>The</w:t>
      </w:r>
      <w:proofErr w:type="gramEnd"/>
      <w:r w:rsidRPr="685B3A31">
        <w:rPr>
          <w:b/>
          <w:bCs/>
        </w:rPr>
        <w:t xml:space="preserve"> Compute Shader</w:t>
      </w:r>
    </w:p>
    <w:p w14:paraId="28C781CC" w14:textId="1C28B240" w:rsidR="00F36C33" w:rsidRDefault="00F36C33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C92E54" w14:textId="28BD1F68" w:rsidR="00F12956" w:rsidRDefault="00F12956" w:rsidP="685B3A31">
      <w:pPr>
        <w:spacing w:after="0" w:line="240" w:lineRule="auto"/>
      </w:pPr>
      <w:r>
        <w:t xml:space="preserve">Once the 64-bit Typed UAV is </w:t>
      </w:r>
      <w:del w:id="140" w:author="Lake, Adam T" w:date="2022-05-18T12:39:00Z">
        <w:r w:rsidDel="003021BE">
          <w:delText xml:space="preserve">setup </w:delText>
        </w:r>
      </w:del>
      <w:ins w:id="141" w:author="Lake, Adam T" w:date="2022-05-18T12:39:00Z">
        <w:r w:rsidR="003021BE">
          <w:t xml:space="preserve">created </w:t>
        </w:r>
      </w:ins>
      <w:del w:id="142" w:author="Lake, Adam T" w:date="2022-05-18T12:39:00Z">
        <w:r w:rsidDel="003021BE">
          <w:delText xml:space="preserve">just </w:delText>
        </w:r>
      </w:del>
      <w:ins w:id="143" w:author="Lake, Adam T" w:date="2022-05-18T12:39:00Z">
        <w:r w:rsidR="003021BE">
          <w:t xml:space="preserve">we can </w:t>
        </w:r>
      </w:ins>
      <w:r>
        <w:t>pass it into a compute shader we can execute it like a normal compute shader by passing in the 64-bit Typed UAV</w:t>
      </w:r>
      <w:ins w:id="144" w:author="Lake, Adam T" w:date="2022-05-18T12:40:00Z">
        <w:r w:rsidR="00CC551F">
          <w:t xml:space="preserve"> a</w:t>
        </w:r>
      </w:ins>
      <w:del w:id="145" w:author="Lake, Adam T" w:date="2022-05-18T12:40:00Z">
        <w:r w:rsidDel="00CC551F">
          <w:delText>. A</w:delText>
        </w:r>
      </w:del>
      <w:r>
        <w:t xml:space="preserve">nd </w:t>
      </w:r>
      <w:del w:id="146" w:author="Lake, Adam T" w:date="2022-05-18T12:40:00Z">
        <w:r w:rsidDel="00CC551F">
          <w:delText xml:space="preserve">then </w:delText>
        </w:r>
      </w:del>
      <w:r>
        <w:t xml:space="preserve">calling </w:t>
      </w:r>
      <w:r w:rsidRPr="00681A21">
        <w:rPr>
          <w:rFonts w:ascii="Consolas" w:hAnsi="Consolas"/>
          <w:sz w:val="16"/>
          <w:szCs w:val="16"/>
          <w:rPrChange w:id="147" w:author="Lake, Adam T" w:date="2022-05-20T10:54:00Z">
            <w:rPr/>
          </w:rPrChange>
        </w:rPr>
        <w:t>Dispatch</w:t>
      </w:r>
      <w:r>
        <w:t>.</w:t>
      </w:r>
    </w:p>
    <w:p w14:paraId="3EAA9A7B" w14:textId="77777777" w:rsidR="00F12956" w:rsidRPr="00F12956" w:rsidRDefault="00F12956" w:rsidP="003B55B5">
      <w:pPr>
        <w:autoSpaceDE w:val="0"/>
        <w:autoSpaceDN w:val="0"/>
        <w:adjustRightInd w:val="0"/>
        <w:spacing w:after="0" w:line="240" w:lineRule="auto"/>
      </w:pPr>
    </w:p>
    <w:p w14:paraId="4A743546" w14:textId="77777777" w:rsidR="003B55B5" w:rsidRPr="00F36C33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36C33">
        <w:rPr>
          <w:rFonts w:ascii="Consolas" w:hAnsi="Consolas" w:cs="Consolas"/>
          <w:color w:val="2B91AF"/>
          <w:sz w:val="16"/>
          <w:szCs w:val="16"/>
        </w:rPr>
        <w:t>ID3D12DescriptorHeap</w:t>
      </w:r>
      <w:r w:rsidRPr="00F36C33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proofErr w:type="gramStart"/>
      <w:r w:rsidRPr="00F36C33">
        <w:rPr>
          <w:rFonts w:ascii="Consolas" w:hAnsi="Consolas" w:cs="Consolas"/>
          <w:color w:val="000000"/>
          <w:sz w:val="16"/>
          <w:szCs w:val="16"/>
        </w:rPr>
        <w:t>ppHeapsCompute</w:t>
      </w:r>
      <w:proofErr w:type="spellEnd"/>
      <w:r w:rsidRPr="00F36C33">
        <w:rPr>
          <w:rFonts w:ascii="Consolas" w:hAnsi="Consolas" w:cs="Consolas"/>
          <w:color w:val="000000"/>
          <w:sz w:val="16"/>
          <w:szCs w:val="16"/>
        </w:rPr>
        <w:t>[</w:t>
      </w:r>
      <w:proofErr w:type="gramEnd"/>
      <w:r w:rsidRPr="00F36C33">
        <w:rPr>
          <w:rFonts w:ascii="Consolas" w:hAnsi="Consolas" w:cs="Consolas"/>
          <w:color w:val="000000"/>
          <w:sz w:val="16"/>
          <w:szCs w:val="16"/>
        </w:rPr>
        <w:t xml:space="preserve">] = { </w:t>
      </w:r>
      <w:proofErr w:type="spellStart"/>
      <w:r w:rsidRPr="00F36C33">
        <w:rPr>
          <w:rFonts w:ascii="Consolas" w:hAnsi="Consolas" w:cs="Consolas"/>
          <w:color w:val="000000"/>
          <w:sz w:val="16"/>
          <w:szCs w:val="16"/>
        </w:rPr>
        <w:t>m_computeUAVHeap.Get</w:t>
      </w:r>
      <w:proofErr w:type="spellEnd"/>
      <w:r w:rsidRPr="00F36C33">
        <w:rPr>
          <w:rFonts w:ascii="Consolas" w:hAnsi="Consolas" w:cs="Consolas"/>
          <w:color w:val="000000"/>
          <w:sz w:val="16"/>
          <w:szCs w:val="16"/>
        </w:rPr>
        <w:t>() };</w:t>
      </w:r>
    </w:p>
    <w:p w14:paraId="672C9F16" w14:textId="4C471FEC" w:rsidR="003B55B5" w:rsidRPr="00F36C33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F36C33">
        <w:rPr>
          <w:rFonts w:ascii="Consolas" w:hAnsi="Consolas" w:cs="Consolas"/>
          <w:color w:val="000000"/>
          <w:sz w:val="16"/>
          <w:szCs w:val="16"/>
        </w:rPr>
        <w:t>m_commandList</w:t>
      </w:r>
      <w:proofErr w:type="spellEnd"/>
      <w:r w:rsidRPr="00F36C33">
        <w:rPr>
          <w:rFonts w:ascii="Consolas" w:hAnsi="Consolas" w:cs="Consolas"/>
          <w:color w:val="008080"/>
          <w:sz w:val="16"/>
          <w:szCs w:val="16"/>
        </w:rPr>
        <w:t>-&gt;</w:t>
      </w:r>
      <w:proofErr w:type="spellStart"/>
      <w:r w:rsidRPr="00F36C33">
        <w:rPr>
          <w:rFonts w:ascii="Consolas" w:hAnsi="Consolas" w:cs="Consolas"/>
          <w:color w:val="000000"/>
          <w:sz w:val="16"/>
          <w:szCs w:val="16"/>
        </w:rPr>
        <w:t>SetDescriptorHeaps</w:t>
      </w:r>
      <w:proofErr w:type="spellEnd"/>
      <w:r w:rsidRPr="00F36C33">
        <w:rPr>
          <w:rFonts w:ascii="Consolas" w:hAnsi="Consolas" w:cs="Consolas"/>
          <w:color w:val="000000"/>
          <w:sz w:val="16"/>
          <w:szCs w:val="16"/>
        </w:rPr>
        <w:t>(</w:t>
      </w:r>
      <w:r w:rsidRPr="00F36C33">
        <w:rPr>
          <w:rFonts w:ascii="Consolas" w:hAnsi="Consolas" w:cs="Consolas"/>
          <w:color w:val="6F008A"/>
          <w:sz w:val="16"/>
          <w:szCs w:val="16"/>
        </w:rPr>
        <w:t>_</w:t>
      </w:r>
      <w:proofErr w:type="spellStart"/>
      <w:r w:rsidRPr="00F36C33">
        <w:rPr>
          <w:rFonts w:ascii="Consolas" w:hAnsi="Consolas" w:cs="Consolas"/>
          <w:color w:val="6F008A"/>
          <w:sz w:val="16"/>
          <w:szCs w:val="16"/>
        </w:rPr>
        <w:t>countof</w:t>
      </w:r>
      <w:proofErr w:type="spellEnd"/>
      <w:r w:rsidRPr="00F36C3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36C33">
        <w:rPr>
          <w:rFonts w:ascii="Consolas" w:hAnsi="Consolas" w:cs="Consolas"/>
          <w:color w:val="000000"/>
          <w:sz w:val="16"/>
          <w:szCs w:val="16"/>
        </w:rPr>
        <w:t>ppHeapsCompute</w:t>
      </w:r>
      <w:proofErr w:type="spellEnd"/>
      <w:r w:rsidRPr="00F36C33"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 w:rsidRPr="00F36C33">
        <w:rPr>
          <w:rFonts w:ascii="Consolas" w:hAnsi="Consolas" w:cs="Consolas"/>
          <w:color w:val="000000"/>
          <w:sz w:val="16"/>
          <w:szCs w:val="16"/>
        </w:rPr>
        <w:t>ppHeapsCompute</w:t>
      </w:r>
      <w:proofErr w:type="spellEnd"/>
      <w:proofErr w:type="gramStart"/>
      <w:r w:rsidRPr="00F36C33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35DFF4F8" w14:textId="72AA6F91" w:rsidR="003B55B5" w:rsidRPr="00F36C33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F36C33">
        <w:rPr>
          <w:rFonts w:ascii="Consolas" w:hAnsi="Consolas" w:cs="Consolas"/>
          <w:color w:val="000000"/>
          <w:sz w:val="16"/>
          <w:szCs w:val="16"/>
        </w:rPr>
        <w:t>m_commandList</w:t>
      </w:r>
      <w:proofErr w:type="spellEnd"/>
      <w:r w:rsidRPr="00F36C33">
        <w:rPr>
          <w:rFonts w:ascii="Consolas" w:hAnsi="Consolas" w:cs="Consolas"/>
          <w:color w:val="008080"/>
          <w:sz w:val="16"/>
          <w:szCs w:val="16"/>
        </w:rPr>
        <w:t>-&gt;</w:t>
      </w:r>
      <w:proofErr w:type="spellStart"/>
      <w:r w:rsidRPr="00F36C33">
        <w:rPr>
          <w:rFonts w:ascii="Consolas" w:hAnsi="Consolas" w:cs="Consolas"/>
          <w:color w:val="000000"/>
          <w:sz w:val="16"/>
          <w:szCs w:val="16"/>
        </w:rPr>
        <w:t>SetPipelineState</w:t>
      </w:r>
      <w:proofErr w:type="spellEnd"/>
      <w:r w:rsidRPr="00F36C3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36C33">
        <w:rPr>
          <w:rFonts w:ascii="Consolas" w:hAnsi="Consolas" w:cs="Consolas"/>
          <w:color w:val="000000"/>
          <w:sz w:val="16"/>
          <w:szCs w:val="16"/>
        </w:rPr>
        <w:t>m_computePipelineState.Get</w:t>
      </w:r>
      <w:proofErr w:type="spellEnd"/>
      <w:r w:rsidRPr="00F36C33">
        <w:rPr>
          <w:rFonts w:ascii="Consolas" w:hAnsi="Consolas" w:cs="Consolas"/>
          <w:color w:val="000000"/>
          <w:sz w:val="16"/>
          <w:szCs w:val="16"/>
        </w:rPr>
        <w:t>()</w:t>
      </w:r>
      <w:proofErr w:type="gramStart"/>
      <w:r w:rsidRPr="00F36C33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6BC5B019" w14:textId="2C1F108E" w:rsidR="003B55B5" w:rsidRPr="00F36C33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36C33">
        <w:rPr>
          <w:rFonts w:ascii="Consolas" w:hAnsi="Consolas" w:cs="Consolas"/>
          <w:color w:val="000000"/>
          <w:sz w:val="16"/>
          <w:szCs w:val="16"/>
        </w:rPr>
        <w:t>m_commandList</w:t>
      </w:r>
      <w:r w:rsidRPr="00F36C33">
        <w:rPr>
          <w:rFonts w:ascii="Consolas" w:hAnsi="Consolas" w:cs="Consolas"/>
          <w:color w:val="008080"/>
          <w:sz w:val="16"/>
          <w:szCs w:val="16"/>
        </w:rPr>
        <w:t>-&gt;</w:t>
      </w:r>
      <w:r w:rsidRPr="00F36C33">
        <w:rPr>
          <w:rFonts w:ascii="Consolas" w:hAnsi="Consolas" w:cs="Consolas"/>
          <w:color w:val="000000"/>
          <w:sz w:val="16"/>
          <w:szCs w:val="16"/>
        </w:rPr>
        <w:t>SetComputeRootSignature(m_computeRootSignature.Get()</w:t>
      </w:r>
      <w:proofErr w:type="gramStart"/>
      <w:r w:rsidRPr="00F36C33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1A019F67" w14:textId="27C6A203" w:rsidR="003B55B5" w:rsidRPr="00F36C33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F36C33">
        <w:rPr>
          <w:rFonts w:ascii="Consolas" w:hAnsi="Consolas" w:cs="Consolas"/>
          <w:color w:val="000000"/>
          <w:sz w:val="16"/>
          <w:szCs w:val="16"/>
        </w:rPr>
        <w:t>m_commandList</w:t>
      </w:r>
      <w:proofErr w:type="spellEnd"/>
      <w:r w:rsidRPr="00F36C33">
        <w:rPr>
          <w:rFonts w:ascii="Consolas" w:hAnsi="Consolas" w:cs="Consolas"/>
          <w:color w:val="008080"/>
          <w:sz w:val="16"/>
          <w:szCs w:val="16"/>
        </w:rPr>
        <w:t>-&gt;</w:t>
      </w:r>
      <w:proofErr w:type="spellStart"/>
      <w:proofErr w:type="gramStart"/>
      <w:r w:rsidRPr="00F36C33">
        <w:rPr>
          <w:rFonts w:ascii="Consolas" w:hAnsi="Consolas" w:cs="Consolas"/>
          <w:color w:val="000000"/>
          <w:sz w:val="16"/>
          <w:szCs w:val="16"/>
        </w:rPr>
        <w:t>SetComputeRootDescriptorTable</w:t>
      </w:r>
      <w:proofErr w:type="spellEnd"/>
      <w:r w:rsidRPr="00F36C3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36C33">
        <w:rPr>
          <w:rFonts w:ascii="Consolas" w:hAnsi="Consolas" w:cs="Consolas"/>
          <w:color w:val="000000"/>
          <w:sz w:val="16"/>
          <w:szCs w:val="16"/>
        </w:rPr>
        <w:t xml:space="preserve">0, </w:t>
      </w:r>
      <w:proofErr w:type="spellStart"/>
      <w:r w:rsidRPr="00F36C33">
        <w:rPr>
          <w:rFonts w:ascii="Consolas" w:hAnsi="Consolas" w:cs="Consolas"/>
          <w:color w:val="000000"/>
          <w:sz w:val="16"/>
          <w:szCs w:val="16"/>
        </w:rPr>
        <w:t>m_computeUAVHeap</w:t>
      </w:r>
      <w:proofErr w:type="spellEnd"/>
      <w:r w:rsidRPr="00F36C33">
        <w:rPr>
          <w:rFonts w:ascii="Consolas" w:hAnsi="Consolas" w:cs="Consolas"/>
          <w:color w:val="008080"/>
          <w:sz w:val="16"/>
          <w:szCs w:val="16"/>
        </w:rPr>
        <w:t>-&gt;</w:t>
      </w:r>
      <w:proofErr w:type="spellStart"/>
      <w:r w:rsidRPr="00F36C33">
        <w:rPr>
          <w:rFonts w:ascii="Consolas" w:hAnsi="Consolas" w:cs="Consolas"/>
          <w:color w:val="000000"/>
          <w:sz w:val="16"/>
          <w:szCs w:val="16"/>
        </w:rPr>
        <w:t>GetGPUDescriptorHandleForHeapStart</w:t>
      </w:r>
      <w:proofErr w:type="spellEnd"/>
      <w:r w:rsidRPr="00F36C33">
        <w:rPr>
          <w:rFonts w:ascii="Consolas" w:hAnsi="Consolas" w:cs="Consolas"/>
          <w:color w:val="000000"/>
          <w:sz w:val="16"/>
          <w:szCs w:val="16"/>
        </w:rPr>
        <w:t>());</w:t>
      </w:r>
    </w:p>
    <w:p w14:paraId="4B4CF0AF" w14:textId="31F538A7" w:rsidR="003B55B5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F36C33">
        <w:rPr>
          <w:rFonts w:ascii="Consolas" w:hAnsi="Consolas" w:cs="Consolas"/>
          <w:color w:val="000000"/>
          <w:sz w:val="16"/>
          <w:szCs w:val="16"/>
        </w:rPr>
        <w:t>m_commandList</w:t>
      </w:r>
      <w:proofErr w:type="spellEnd"/>
      <w:r w:rsidRPr="00F36C33">
        <w:rPr>
          <w:rFonts w:ascii="Consolas" w:hAnsi="Consolas" w:cs="Consolas"/>
          <w:color w:val="008080"/>
          <w:sz w:val="16"/>
          <w:szCs w:val="16"/>
        </w:rPr>
        <w:t>-&gt;</w:t>
      </w:r>
      <w:proofErr w:type="gramStart"/>
      <w:r w:rsidRPr="00F36C33">
        <w:rPr>
          <w:rFonts w:ascii="Consolas" w:hAnsi="Consolas" w:cs="Consolas"/>
          <w:color w:val="000000"/>
          <w:sz w:val="16"/>
          <w:szCs w:val="16"/>
        </w:rPr>
        <w:t>Dispatch(</w:t>
      </w:r>
      <w:proofErr w:type="gramEnd"/>
      <w:r w:rsidRPr="00F36C33">
        <w:rPr>
          <w:rFonts w:ascii="Consolas" w:hAnsi="Consolas" w:cs="Consolas"/>
          <w:color w:val="6F008A"/>
          <w:sz w:val="16"/>
          <w:szCs w:val="16"/>
        </w:rPr>
        <w:t>TEX_WIDTH</w:t>
      </w:r>
      <w:r w:rsidRPr="00F36C33">
        <w:rPr>
          <w:rFonts w:ascii="Consolas" w:hAnsi="Consolas" w:cs="Consolas"/>
          <w:color w:val="000000"/>
          <w:sz w:val="16"/>
          <w:szCs w:val="16"/>
        </w:rPr>
        <w:t xml:space="preserve"> / 32, </w:t>
      </w:r>
      <w:r w:rsidRPr="00F36C33">
        <w:rPr>
          <w:rFonts w:ascii="Consolas" w:hAnsi="Consolas" w:cs="Consolas"/>
          <w:color w:val="6F008A"/>
          <w:sz w:val="16"/>
          <w:szCs w:val="16"/>
        </w:rPr>
        <w:t>TEX_HEIGHT</w:t>
      </w:r>
      <w:r w:rsidRPr="00F36C33">
        <w:rPr>
          <w:rFonts w:ascii="Consolas" w:hAnsi="Consolas" w:cs="Consolas"/>
          <w:color w:val="000000"/>
          <w:sz w:val="16"/>
          <w:szCs w:val="16"/>
        </w:rPr>
        <w:t xml:space="preserve"> / 32, 1);</w:t>
      </w:r>
    </w:p>
    <w:p w14:paraId="24730C55" w14:textId="7D20D7E9" w:rsidR="00286B68" w:rsidRDefault="00286B68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00806AB" w14:textId="33B5808E" w:rsidR="00286B68" w:rsidRPr="00286B68" w:rsidRDefault="00286B68" w:rsidP="685B3A31">
      <w:pPr>
        <w:spacing w:after="0" w:line="240" w:lineRule="auto"/>
        <w:rPr>
          <w:b/>
          <w:bCs/>
        </w:rPr>
      </w:pPr>
      <w:r w:rsidRPr="685B3A31">
        <w:rPr>
          <w:b/>
          <w:bCs/>
        </w:rPr>
        <w:t>Intel Shader Extensions</w:t>
      </w:r>
    </w:p>
    <w:p w14:paraId="55119FA0" w14:textId="2025A760" w:rsidR="00286B68" w:rsidRDefault="00286B68" w:rsidP="685B3A31">
      <w:pPr>
        <w:spacing w:after="0" w:line="240" w:lineRule="auto"/>
        <w:rPr>
          <w:b/>
          <w:bCs/>
        </w:rPr>
      </w:pPr>
    </w:p>
    <w:p w14:paraId="5F92D714" w14:textId="5F127983" w:rsidR="00286B68" w:rsidRPr="00286B68" w:rsidRDefault="00286B68" w:rsidP="003B55B5">
      <w:pPr>
        <w:autoSpaceDE w:val="0"/>
        <w:autoSpaceDN w:val="0"/>
        <w:adjustRightInd w:val="0"/>
        <w:spacing w:after="0" w:line="240" w:lineRule="auto"/>
      </w:pPr>
      <w:r w:rsidRPr="00286B68">
        <w:t xml:space="preserve">Now that the </w:t>
      </w:r>
      <w:ins w:id="148" w:author="Lake, Adam T" w:date="2022-05-18T12:41:00Z">
        <w:r w:rsidR="00D56A46">
          <w:t xml:space="preserve">API side of the </w:t>
        </w:r>
      </w:ins>
      <w:r w:rsidRPr="00286B68">
        <w:t xml:space="preserve">Extension Framework </w:t>
      </w:r>
      <w:ins w:id="149" w:author="Lake, Adam T" w:date="2022-05-18T12:41:00Z">
        <w:r w:rsidR="00D56A46">
          <w:t>steps have been completed</w:t>
        </w:r>
      </w:ins>
      <w:del w:id="150" w:author="Lake, Adam T" w:date="2022-05-18T12:41:00Z">
        <w:r w:rsidRPr="00286B68" w:rsidDel="00D56A46">
          <w:delText xml:space="preserve">is </w:delText>
        </w:r>
      </w:del>
      <w:del w:id="151" w:author="Lake, Adam T" w:date="2022-05-18T12:40:00Z">
        <w:r w:rsidRPr="00286B68" w:rsidDel="00D56A46">
          <w:delText xml:space="preserve">setup </w:delText>
        </w:r>
      </w:del>
      <w:ins w:id="152" w:author="Lake, Adam T" w:date="2022-05-18T12:40:00Z">
        <w:r w:rsidR="00D56A46" w:rsidRPr="00286B68">
          <w:t xml:space="preserve"> </w:t>
        </w:r>
      </w:ins>
      <w:r w:rsidRPr="00286B68">
        <w:t xml:space="preserve">and the program can dispatch calls to a compute shader the extension framework can be used to call atomic instructions from HLSL. </w:t>
      </w:r>
    </w:p>
    <w:p w14:paraId="48F7CF68" w14:textId="65DCAEAF" w:rsidR="00286B68" w:rsidRPr="00286B68" w:rsidRDefault="00286B68" w:rsidP="003B55B5">
      <w:pPr>
        <w:autoSpaceDE w:val="0"/>
        <w:autoSpaceDN w:val="0"/>
        <w:adjustRightInd w:val="0"/>
        <w:spacing w:after="0" w:line="240" w:lineRule="auto"/>
      </w:pPr>
    </w:p>
    <w:p w14:paraId="5E264A9C" w14:textId="5352F7E5" w:rsidR="00286B68" w:rsidRDefault="00286B68" w:rsidP="003B55B5">
      <w:pPr>
        <w:autoSpaceDE w:val="0"/>
        <w:autoSpaceDN w:val="0"/>
        <w:adjustRightInd w:val="0"/>
        <w:spacing w:after="0" w:line="240" w:lineRule="auto"/>
      </w:pPr>
      <w:r>
        <w:t>Tell the Extension Framework to use UAV register u7 to match the root parameter setup using the following macro</w:t>
      </w:r>
    </w:p>
    <w:p w14:paraId="65EE520E" w14:textId="77777777" w:rsidR="00286B68" w:rsidRDefault="00286B68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3B46CB7" w14:textId="377B9B24" w:rsidR="00286B68" w:rsidRDefault="00286B68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INTEL_SHADER_EXT_UAV_SLOT u7</w:t>
      </w:r>
    </w:p>
    <w:p w14:paraId="1BFB97AA" w14:textId="1DF6083C" w:rsidR="00286B68" w:rsidRDefault="00286B68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6B779" w14:textId="7E1A1D6A" w:rsidR="00286B68" w:rsidRPr="00286B68" w:rsidRDefault="00286B68" w:rsidP="003B55B5">
      <w:pPr>
        <w:autoSpaceDE w:val="0"/>
        <w:autoSpaceDN w:val="0"/>
        <w:adjustRightInd w:val="0"/>
        <w:spacing w:after="0" w:line="240" w:lineRule="auto"/>
      </w:pPr>
      <w:r w:rsidRPr="00286B68">
        <w:t>Next import the IntelExtension12.hlsl include file</w:t>
      </w:r>
    </w:p>
    <w:p w14:paraId="4AE765CA" w14:textId="2A38E102" w:rsidR="00286B68" w:rsidRPr="00286B68" w:rsidRDefault="00286B68" w:rsidP="003B55B5">
      <w:pPr>
        <w:autoSpaceDE w:val="0"/>
        <w:autoSpaceDN w:val="0"/>
        <w:adjustRightInd w:val="0"/>
        <w:spacing w:after="0" w:line="240" w:lineRule="auto"/>
      </w:pPr>
    </w:p>
    <w:p w14:paraId="631CCF68" w14:textId="3CD9AEE3" w:rsidR="00286B68" w:rsidRDefault="00286B68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"IntelExtensions12.hlsl"</w:t>
      </w:r>
    </w:p>
    <w:p w14:paraId="061720D2" w14:textId="4052D069" w:rsidR="00286B68" w:rsidRDefault="00286B68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441227DB" w14:textId="2381DAA7" w:rsidR="00286B68" w:rsidRPr="00286B68" w:rsidRDefault="00286B68" w:rsidP="003B55B5">
      <w:pPr>
        <w:autoSpaceDE w:val="0"/>
        <w:autoSpaceDN w:val="0"/>
        <w:adjustRightInd w:val="0"/>
        <w:spacing w:after="0" w:line="240" w:lineRule="auto"/>
      </w:pPr>
      <w:r w:rsidRPr="00286B68">
        <w:t xml:space="preserve">Now </w:t>
      </w:r>
      <w:del w:id="153" w:author="Lake, Adam T" w:date="2022-05-18T12:42:00Z">
        <w:r w:rsidRPr="00286B68" w:rsidDel="00091C05">
          <w:delText xml:space="preserve">create a RWTexture2D&lt;uint2&gt; UAV with register u0 to </w:delText>
        </w:r>
      </w:del>
      <w:ins w:id="154" w:author="Lake, Adam T" w:date="2022-05-18T12:42:00Z">
        <w:r w:rsidR="00091C05">
          <w:t xml:space="preserve">initialize u0 with a </w:t>
        </w:r>
        <w:r w:rsidR="00272078" w:rsidRPr="000A273F">
          <w:rPr>
            <w:rFonts w:ascii="Consolas" w:hAnsi="Consolas"/>
            <w:sz w:val="16"/>
            <w:szCs w:val="16"/>
            <w:rPrChange w:id="155" w:author="Du Bois, Marissa" w:date="2022-05-19T11:36:00Z">
              <w:rPr/>
            </w:rPrChange>
          </w:rPr>
          <w:t>RWTexture2D</w:t>
        </w:r>
        <w:r w:rsidR="00272078">
          <w:t xml:space="preserve"> for </w:t>
        </w:r>
      </w:ins>
      <w:del w:id="156" w:author="Lake, Adam T" w:date="2022-05-18T12:42:00Z">
        <w:r w:rsidRPr="00286B68" w:rsidDel="00091C05">
          <w:delText xml:space="preserve">define </w:delText>
        </w:r>
      </w:del>
      <w:r w:rsidRPr="00286B68">
        <w:t xml:space="preserve">the 64-bit Typed Atomic UAV that was </w:t>
      </w:r>
      <w:ins w:id="157" w:author="Lake, Adam T" w:date="2022-05-18T12:42:00Z">
        <w:r w:rsidR="00272078">
          <w:t>initi</w:t>
        </w:r>
      </w:ins>
      <w:ins w:id="158" w:author="Lake, Adam T" w:date="2022-05-18T12:43:00Z">
        <w:r w:rsidR="00272078">
          <w:t>aliz</w:t>
        </w:r>
        <w:r w:rsidR="00351DF8">
          <w:t>ed previously on the CPU</w:t>
        </w:r>
      </w:ins>
      <w:del w:id="159" w:author="Lake, Adam T" w:date="2022-05-18T12:42:00Z">
        <w:r w:rsidRPr="00286B68" w:rsidDel="00272078">
          <w:delText xml:space="preserve">setup </w:delText>
        </w:r>
      </w:del>
      <w:del w:id="160" w:author="Lake, Adam T" w:date="2022-05-18T12:43:00Z">
        <w:r w:rsidRPr="00286B68" w:rsidDel="00272078">
          <w:delText>earlier</w:delText>
        </w:r>
      </w:del>
      <w:ins w:id="161" w:author="Lake, Adam T" w:date="2022-05-18T12:41:00Z">
        <w:r w:rsidR="005379A6">
          <w:t>.</w:t>
        </w:r>
      </w:ins>
    </w:p>
    <w:p w14:paraId="28647BA0" w14:textId="31AAF8AB" w:rsidR="003B55B5" w:rsidRPr="00286B68" w:rsidRDefault="003B55B5" w:rsidP="003B55B5">
      <w:pPr>
        <w:autoSpaceDE w:val="0"/>
        <w:autoSpaceDN w:val="0"/>
        <w:adjustRightInd w:val="0"/>
        <w:spacing w:after="0" w:line="240" w:lineRule="auto"/>
      </w:pPr>
    </w:p>
    <w:p w14:paraId="07129676" w14:textId="3F91D6EA" w:rsidR="00F36C33" w:rsidRDefault="00286B68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RWTexture2D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uint2</w:t>
      </w:r>
      <w:r>
        <w:rPr>
          <w:rFonts w:ascii="Consolas" w:hAnsi="Consolas" w:cs="Consolas"/>
          <w:color w:val="000000"/>
          <w:sz w:val="19"/>
          <w:szCs w:val="19"/>
        </w:rPr>
        <w:t>&gt; typedUAV64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register</w:t>
      </w:r>
      <w:r>
        <w:rPr>
          <w:rFonts w:ascii="Consolas" w:hAnsi="Consolas" w:cs="Consolas"/>
          <w:color w:val="000000"/>
          <w:sz w:val="19"/>
          <w:szCs w:val="19"/>
        </w:rPr>
        <w:t>(u0);</w:t>
      </w:r>
    </w:p>
    <w:p w14:paraId="58EEB3EF" w14:textId="5879CB5D" w:rsidR="00286B68" w:rsidRDefault="00286B68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B8C12" w14:textId="49A92711" w:rsidR="00286B68" w:rsidRPr="00286B68" w:rsidRDefault="00286B68" w:rsidP="003B55B5">
      <w:pPr>
        <w:autoSpaceDE w:val="0"/>
        <w:autoSpaceDN w:val="0"/>
        <w:adjustRightInd w:val="0"/>
        <w:spacing w:after="0" w:line="240" w:lineRule="auto"/>
      </w:pPr>
      <w:r w:rsidRPr="00286B68">
        <w:t xml:space="preserve">In the </w:t>
      </w:r>
      <w:del w:id="162" w:author="Lake, Adam T" w:date="2022-05-18T12:43:00Z">
        <w:r w:rsidRPr="00286B68" w:rsidDel="00351DF8">
          <w:delText xml:space="preserve">shader’s main </w:delText>
        </w:r>
      </w:del>
      <w:r w:rsidRPr="00286B68">
        <w:t xml:space="preserve">function the buffer can be used to store values but must be stored as </w:t>
      </w:r>
      <w:proofErr w:type="gramStart"/>
      <w:r w:rsidRPr="00286B68">
        <w:t>a two part</w:t>
      </w:r>
      <w:proofErr w:type="gramEnd"/>
      <w:del w:id="163" w:author="Lake, Adam T" w:date="2022-05-20T10:55:00Z">
        <w:r w:rsidRPr="00286B68" w:rsidDel="00100C47">
          <w:delText xml:space="preserve"> 32</w:delText>
        </w:r>
      </w:del>
      <w:r w:rsidRPr="00286B68">
        <w:t xml:space="preserve"> </w:t>
      </w:r>
      <w:ins w:id="164" w:author="Lake, Adam T" w:date="2022-05-20T10:55:00Z">
        <w:r w:rsidR="00100C47">
          <w:t>32</w:t>
        </w:r>
        <w:r w:rsidR="00091E0C">
          <w:t>-</w:t>
        </w:r>
      </w:ins>
      <w:r w:rsidRPr="00286B68">
        <w:t>bit integer</w:t>
      </w:r>
      <w:ins w:id="165" w:author="Lake, Adam T" w:date="2022-05-20T10:55:00Z">
        <w:r w:rsidR="00091E0C">
          <w:t xml:space="preserve"> vector</w:t>
        </w:r>
      </w:ins>
      <w:r w:rsidRPr="00286B68">
        <w:t xml:space="preserve"> (uint2)</w:t>
      </w:r>
      <w:ins w:id="166" w:author="Lake, Adam T" w:date="2022-05-20T10:56:00Z">
        <w:r w:rsidR="00091E0C">
          <w:t>.</w:t>
        </w:r>
      </w:ins>
    </w:p>
    <w:p w14:paraId="3105FA0A" w14:textId="4D563237" w:rsidR="00286B68" w:rsidRDefault="00286B68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6FF7E" w14:textId="656C662B" w:rsidR="00286B68" w:rsidRPr="00286B68" w:rsidRDefault="00286B68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286B68">
        <w:rPr>
          <w:rFonts w:ascii="Consolas" w:hAnsi="Consolas" w:cs="Consolas"/>
          <w:color w:val="008000"/>
          <w:sz w:val="16"/>
          <w:szCs w:val="16"/>
        </w:rPr>
        <w:t>// Store Low Bytes in first position and High bytes in second position.</w:t>
      </w:r>
    </w:p>
    <w:p w14:paraId="755416D6" w14:textId="00C18BC3" w:rsidR="00286B68" w:rsidRDefault="00286B68" w:rsidP="0028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685B3A31">
        <w:rPr>
          <w:rFonts w:ascii="Consolas" w:hAnsi="Consolas" w:cs="Consolas"/>
          <w:color w:val="000000" w:themeColor="text1"/>
          <w:sz w:val="19"/>
          <w:szCs w:val="19"/>
        </w:rPr>
        <w:t>typedUAV64</w:t>
      </w:r>
      <w:proofErr w:type="gramStart"/>
      <w:r w:rsidRPr="685B3A31">
        <w:rPr>
          <w:rFonts w:ascii="Consolas" w:hAnsi="Consolas" w:cs="Consolas"/>
          <w:color w:val="000000" w:themeColor="text1"/>
          <w:sz w:val="19"/>
          <w:szCs w:val="19"/>
        </w:rPr>
        <w:t>Bit[</w:t>
      </w:r>
      <w:proofErr w:type="spellStart"/>
      <w:proofErr w:type="gramEnd"/>
      <w:r w:rsidR="008F3464" w:rsidRPr="685B3A31">
        <w:rPr>
          <w:rFonts w:ascii="Consolas" w:hAnsi="Consolas" w:cs="Consolas"/>
          <w:color w:val="000000" w:themeColor="text1"/>
          <w:sz w:val="19"/>
          <w:szCs w:val="19"/>
        </w:rPr>
        <w:t>DTid.xy</w:t>
      </w:r>
      <w:proofErr w:type="spellEnd"/>
      <w:r w:rsidRPr="685B3A31">
        <w:rPr>
          <w:rFonts w:ascii="Consolas" w:hAnsi="Consolas" w:cs="Consolas"/>
          <w:color w:val="000000" w:themeColor="text1"/>
          <w:sz w:val="19"/>
          <w:szCs w:val="19"/>
        </w:rPr>
        <w:t xml:space="preserve">] = </w:t>
      </w:r>
      <w:r w:rsidRPr="685B3A31">
        <w:rPr>
          <w:rFonts w:ascii="Consolas" w:hAnsi="Consolas" w:cs="Consolas"/>
          <w:color w:val="0000FF"/>
          <w:sz w:val="19"/>
          <w:szCs w:val="19"/>
        </w:rPr>
        <w:t>uint2</w:t>
      </w:r>
      <w:r w:rsidRPr="685B3A31">
        <w:rPr>
          <w:rFonts w:ascii="Consolas" w:hAnsi="Consolas" w:cs="Consolas"/>
          <w:color w:val="000000" w:themeColor="text1"/>
          <w:sz w:val="19"/>
          <w:szCs w:val="19"/>
        </w:rPr>
        <w:t xml:space="preserve">(0x00000009, 0x00000000); </w:t>
      </w:r>
      <w:r w:rsidRPr="685B3A31">
        <w:rPr>
          <w:rFonts w:ascii="Consolas" w:hAnsi="Consolas" w:cs="Consolas"/>
          <w:color w:val="008000"/>
          <w:sz w:val="16"/>
          <w:szCs w:val="16"/>
        </w:rPr>
        <w:t>// 9</w:t>
      </w:r>
    </w:p>
    <w:p w14:paraId="65264686" w14:textId="59246B4E" w:rsidR="008F3464" w:rsidRDefault="008F3464" w:rsidP="685B3A31">
      <w:pPr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685B3A31">
        <w:rPr>
          <w:rFonts w:ascii="Consolas" w:hAnsi="Consolas" w:cs="Consolas"/>
          <w:color w:val="000000" w:themeColor="text1"/>
          <w:sz w:val="19"/>
          <w:szCs w:val="19"/>
        </w:rPr>
        <w:t xml:space="preserve">uint2 value2 = </w:t>
      </w:r>
      <w:r w:rsidRPr="685B3A31">
        <w:rPr>
          <w:rFonts w:ascii="Consolas" w:hAnsi="Consolas" w:cs="Consolas"/>
          <w:color w:val="0000FF"/>
          <w:sz w:val="19"/>
          <w:szCs w:val="19"/>
        </w:rPr>
        <w:t>uint2</w:t>
      </w:r>
      <w:r w:rsidRPr="685B3A31">
        <w:rPr>
          <w:rFonts w:ascii="Consolas" w:hAnsi="Consolas" w:cs="Consolas"/>
          <w:color w:val="000000" w:themeColor="text1"/>
          <w:sz w:val="19"/>
          <w:szCs w:val="19"/>
        </w:rPr>
        <w:t xml:space="preserve">(0x00000001, 0x00000000); </w:t>
      </w:r>
      <w:r w:rsidRPr="685B3A31">
        <w:rPr>
          <w:rFonts w:ascii="Consolas" w:hAnsi="Consolas" w:cs="Consolas"/>
          <w:color w:val="008000"/>
          <w:sz w:val="16"/>
          <w:szCs w:val="16"/>
        </w:rPr>
        <w:t>// 1</w:t>
      </w:r>
    </w:p>
    <w:p w14:paraId="3210CF66" w14:textId="49F15CDD" w:rsidR="00286B68" w:rsidRDefault="00286B68" w:rsidP="0028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457D6" w14:textId="4E35ED9F" w:rsidR="00286B68" w:rsidRPr="008F3464" w:rsidRDefault="00286B68" w:rsidP="00286B68">
      <w:pPr>
        <w:autoSpaceDE w:val="0"/>
        <w:autoSpaceDN w:val="0"/>
        <w:adjustRightInd w:val="0"/>
        <w:spacing w:after="0" w:line="240" w:lineRule="auto"/>
      </w:pPr>
      <w:r w:rsidRPr="008F3464">
        <w:t>The Extension Framework does need to be initialized in the shader</w:t>
      </w:r>
      <w:r w:rsidR="008F3464" w:rsidRPr="008F3464">
        <w:t xml:space="preserve"> </w:t>
      </w:r>
      <w:r w:rsidR="008F3464">
        <w:t xml:space="preserve">before using any atomic functions </w:t>
      </w:r>
      <w:r w:rsidR="008F3464" w:rsidRPr="008F3464">
        <w:t xml:space="preserve">by calling: </w:t>
      </w:r>
    </w:p>
    <w:p w14:paraId="68FCC64C" w14:textId="445050EA" w:rsidR="008F3464" w:rsidRDefault="008F3464" w:rsidP="0028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CEBC9" w14:textId="73BDA939" w:rsidR="008F3464" w:rsidRDefault="008F3464" w:rsidP="0028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IntelExt_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1D862" w14:textId="1DA6F801" w:rsidR="008F3464" w:rsidRDefault="008F3464" w:rsidP="0028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4EE05" w14:textId="3679C4E9" w:rsidR="008F3464" w:rsidRPr="008F3464" w:rsidRDefault="008F3464" w:rsidP="00286B68">
      <w:pPr>
        <w:autoSpaceDE w:val="0"/>
        <w:autoSpaceDN w:val="0"/>
        <w:adjustRightInd w:val="0"/>
        <w:spacing w:after="0" w:line="240" w:lineRule="auto"/>
      </w:pPr>
      <w:r w:rsidRPr="008F3464">
        <w:t xml:space="preserve">Finally, the </w:t>
      </w:r>
      <w:r w:rsidRPr="00091E0C">
        <w:rPr>
          <w:rFonts w:ascii="Consolas" w:hAnsi="Consolas"/>
          <w:sz w:val="16"/>
          <w:szCs w:val="16"/>
          <w:rPrChange w:id="167" w:author="Lake, Adam T" w:date="2022-05-20T10:56:00Z">
            <w:rPr/>
          </w:rPrChange>
        </w:rPr>
        <w:t>IntelExt_InterlockedMaxUint64</w:t>
      </w:r>
      <w:r w:rsidRPr="008F3464">
        <w:t xml:space="preserve"> function can be called to execute the atomic operation on the typed 64-bit UAV buffer.</w:t>
      </w:r>
    </w:p>
    <w:p w14:paraId="73BCDBE4" w14:textId="08C4500F" w:rsidR="008F3464" w:rsidRDefault="008F3464" w:rsidP="0028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01534" w14:textId="7883DEEE" w:rsidR="008F3464" w:rsidRDefault="008F3464" w:rsidP="0028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IntelExt_InterlockedMaxUint64(typedUAV64Bit,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DTid.xy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value2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0C4AD1" w14:textId="509F2597" w:rsidR="008F3464" w:rsidRDefault="008F3464" w:rsidP="00286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200D4" w14:textId="2A47FE15" w:rsidR="008F3464" w:rsidRPr="008F3464" w:rsidRDefault="008F3464" w:rsidP="00286B68">
      <w:pPr>
        <w:autoSpaceDE w:val="0"/>
        <w:autoSpaceDN w:val="0"/>
        <w:adjustRightInd w:val="0"/>
        <w:spacing w:after="0" w:line="240" w:lineRule="auto"/>
      </w:pPr>
      <w:r w:rsidRPr="00402348">
        <w:rPr>
          <w:rFonts w:ascii="Consolas" w:hAnsi="Consolas"/>
          <w:sz w:val="16"/>
          <w:szCs w:val="16"/>
          <w:rPrChange w:id="168" w:author="Du Bois, Marissa" w:date="2022-05-19T11:41:00Z">
            <w:rPr/>
          </w:rPrChange>
        </w:rPr>
        <w:t>The IntelExt_InterlockedMaxUint64</w:t>
      </w:r>
      <w:r>
        <w:t xml:space="preserve"> function takes the typed 64-bit buffer as the first parameter, a 2D UV coordinate as the second parameter and a third value to compare to the value at the address in the typed UAV.</w:t>
      </w:r>
      <w:ins w:id="169" w:author="Lake, Adam T" w:date="2022-05-18T12:44:00Z">
        <w:r w:rsidR="00F1637D">
          <w:t xml:space="preserve"> </w:t>
        </w:r>
      </w:ins>
    </w:p>
    <w:p w14:paraId="2CC05FB5" w14:textId="65F3467C" w:rsidR="008F3464" w:rsidRDefault="008F3464" w:rsidP="00286B68">
      <w:pPr>
        <w:autoSpaceDE w:val="0"/>
        <w:autoSpaceDN w:val="0"/>
        <w:adjustRightInd w:val="0"/>
        <w:spacing w:after="0" w:line="240" w:lineRule="auto"/>
        <w:rPr>
          <w:ins w:id="170" w:author="Du Bois, Marissa" w:date="2022-05-19T11:39:00Z"/>
        </w:rPr>
      </w:pPr>
    </w:p>
    <w:p w14:paraId="40E3F35D" w14:textId="48624178" w:rsidR="000A273F" w:rsidRPr="000A273F" w:rsidRDefault="000A273F">
      <w:pPr>
        <w:spacing w:after="0" w:line="240" w:lineRule="auto"/>
        <w:rPr>
          <w:b/>
          <w:bCs/>
          <w:rPrChange w:id="171" w:author="Du Bois, Marissa" w:date="2022-05-19T11:40:00Z">
            <w:rPr/>
          </w:rPrChange>
        </w:rPr>
        <w:pPrChange w:id="172" w:author="Du Bois, Marissa" w:date="2022-05-19T11:40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73" w:author="Du Bois, Marissa" w:date="2022-05-19T11:39:00Z">
        <w:r w:rsidRPr="000A273F">
          <w:rPr>
            <w:b/>
            <w:bCs/>
            <w:rPrChange w:id="174" w:author="Du Bois, Marissa" w:date="2022-05-19T11:40:00Z">
              <w:rPr/>
            </w:rPrChange>
          </w:rPr>
          <w:t xml:space="preserve">Shutting Down </w:t>
        </w:r>
        <w:proofErr w:type="gramStart"/>
        <w:r w:rsidRPr="000A273F">
          <w:rPr>
            <w:b/>
            <w:bCs/>
            <w:rPrChange w:id="175" w:author="Du Bois, Marissa" w:date="2022-05-19T11:40:00Z">
              <w:rPr/>
            </w:rPrChange>
          </w:rPr>
          <w:t>The</w:t>
        </w:r>
        <w:proofErr w:type="gramEnd"/>
        <w:r w:rsidRPr="000A273F">
          <w:rPr>
            <w:b/>
            <w:bCs/>
            <w:rPrChange w:id="176" w:author="Du Bois, Marissa" w:date="2022-05-19T11:40:00Z">
              <w:rPr/>
            </w:rPrChange>
          </w:rPr>
          <w:t xml:space="preserve"> Extension Framework</w:t>
        </w:r>
      </w:ins>
    </w:p>
    <w:p w14:paraId="0947B116" w14:textId="6980A1EE" w:rsidR="008F3464" w:rsidRDefault="008F3464" w:rsidP="00286B68">
      <w:pPr>
        <w:autoSpaceDE w:val="0"/>
        <w:autoSpaceDN w:val="0"/>
        <w:adjustRightInd w:val="0"/>
        <w:spacing w:after="0" w:line="240" w:lineRule="auto"/>
        <w:rPr>
          <w:ins w:id="177" w:author="Du Bois, Marissa" w:date="2022-05-19T11:40:00Z"/>
          <w:rFonts w:ascii="Consolas" w:hAnsi="Consolas" w:cs="Consolas"/>
          <w:color w:val="000000"/>
          <w:sz w:val="19"/>
          <w:szCs w:val="19"/>
        </w:rPr>
      </w:pPr>
    </w:p>
    <w:p w14:paraId="5696A7EE" w14:textId="2A5BDD4E" w:rsidR="00402348" w:rsidRDefault="000A273F" w:rsidP="00286B68">
      <w:pPr>
        <w:autoSpaceDE w:val="0"/>
        <w:autoSpaceDN w:val="0"/>
        <w:adjustRightInd w:val="0"/>
        <w:spacing w:after="0" w:line="240" w:lineRule="auto"/>
        <w:rPr>
          <w:ins w:id="178" w:author="Du Bois, Marissa" w:date="2022-05-19T11:41:00Z"/>
        </w:rPr>
      </w:pPr>
      <w:ins w:id="179" w:author="Du Bois, Marissa" w:date="2022-05-19T11:40:00Z">
        <w:r w:rsidRPr="00402348">
          <w:rPr>
            <w:rPrChange w:id="180" w:author="Du Bois, Marissa" w:date="2022-05-19T11:41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 xml:space="preserve">After the application </w:t>
        </w:r>
      </w:ins>
      <w:ins w:id="181" w:author="Du Bois, Marissa" w:date="2022-05-19T11:41:00Z">
        <w:r w:rsidR="00402348">
          <w:t xml:space="preserve">is finished, the Extension framework </w:t>
        </w:r>
      </w:ins>
      <w:ins w:id="182" w:author="Du Bois, Marissa" w:date="2022-05-19T11:42:00Z">
        <w:r w:rsidR="00402348">
          <w:t xml:space="preserve">context must be </w:t>
        </w:r>
        <w:proofErr w:type="gramStart"/>
        <w:r w:rsidR="00402348">
          <w:t>destroyed</w:t>
        </w:r>
        <w:proofErr w:type="gramEnd"/>
        <w:r w:rsidR="00402348">
          <w:t xml:space="preserve"> and the library must be unloaded. To Destroy the context </w:t>
        </w:r>
        <w:proofErr w:type="gramStart"/>
        <w:r w:rsidR="00402348">
          <w:t xml:space="preserve">call </w:t>
        </w:r>
      </w:ins>
      <w:ins w:id="183" w:author="Du Bois, Marissa" w:date="2022-05-19T11:41:00Z">
        <w:r w:rsidR="00402348">
          <w:t xml:space="preserve"> </w:t>
        </w:r>
      </w:ins>
      <w:proofErr w:type="spellStart"/>
      <w:ins w:id="184" w:author="Du Bois, Marissa" w:date="2022-05-19T11:42:00Z">
        <w:r w:rsidR="00402348" w:rsidRPr="00402348">
          <w:rPr>
            <w:rFonts w:ascii="Consolas" w:hAnsi="Consolas" w:cs="Consolas"/>
            <w:color w:val="000000"/>
            <w:sz w:val="16"/>
            <w:szCs w:val="16"/>
            <w:rPrChange w:id="185" w:author="Du Bois, Marissa" w:date="2022-05-19T11:43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INTC</w:t>
        </w:r>
        <w:proofErr w:type="gramEnd"/>
        <w:r w:rsidR="00402348" w:rsidRPr="00402348">
          <w:rPr>
            <w:rFonts w:ascii="Consolas" w:hAnsi="Consolas" w:cs="Consolas"/>
            <w:color w:val="000000"/>
            <w:sz w:val="16"/>
            <w:szCs w:val="16"/>
            <w:rPrChange w:id="186" w:author="Du Bois, Marissa" w:date="2022-05-19T11:43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_DestroyDeviceExtensionContext</w:t>
        </w:r>
        <w:proofErr w:type="spellEnd"/>
        <w:r w:rsidR="00402348"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r w:rsidR="00402348" w:rsidRPr="00402348">
          <w:rPr>
            <w:rPrChange w:id="187" w:author="Du Bois, Marissa" w:date="2022-05-19T11:43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with a pointer to</w:t>
        </w:r>
        <w:r w:rsidR="00402348"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r w:rsidR="00402348" w:rsidRPr="00402348">
          <w:rPr>
            <w:rPrChange w:id="188" w:author="Du Bois, Marissa" w:date="2022-05-19T11:43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the</w:t>
        </w:r>
        <w:r w:rsidR="00402348"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proofErr w:type="spellStart"/>
        <w:r w:rsidR="00402348" w:rsidRPr="00402348">
          <w:rPr>
            <w:rFonts w:ascii="Consolas" w:hAnsi="Consolas" w:cs="Consolas"/>
            <w:color w:val="000000"/>
            <w:sz w:val="16"/>
            <w:szCs w:val="16"/>
            <w:rPrChange w:id="189" w:author="Du Bois, Marissa" w:date="2022-05-19T11:43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m_pINTCExtensionContext</w:t>
        </w:r>
        <w:proofErr w:type="spellEnd"/>
        <w:r w:rsidR="00402348"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r w:rsidR="00402348" w:rsidRPr="00402348">
          <w:rPr>
            <w:rPrChange w:id="190" w:author="Du Bois, Marissa" w:date="2022-05-19T11:43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extension framework</w:t>
        </w:r>
      </w:ins>
      <w:ins w:id="191" w:author="Du Bois, Marissa" w:date="2022-05-19T11:43:00Z">
        <w:r w:rsidR="00402348">
          <w:t xml:space="preserve"> context</w:t>
        </w:r>
      </w:ins>
      <w:ins w:id="192" w:author="Du Bois, Marissa" w:date="2022-05-19T11:42:00Z">
        <w:r w:rsidR="00402348" w:rsidRPr="00402348">
          <w:rPr>
            <w:rPrChange w:id="193" w:author="Du Bois, Marissa" w:date="2022-05-19T11:43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 xml:space="preserve">. </w:t>
        </w:r>
      </w:ins>
    </w:p>
    <w:p w14:paraId="4B0CDC90" w14:textId="477670A1" w:rsidR="00402348" w:rsidRDefault="00402348" w:rsidP="00286B68">
      <w:pPr>
        <w:autoSpaceDE w:val="0"/>
        <w:autoSpaceDN w:val="0"/>
        <w:adjustRightInd w:val="0"/>
        <w:spacing w:after="0" w:line="240" w:lineRule="auto"/>
        <w:rPr>
          <w:ins w:id="194" w:author="Du Bois, Marissa" w:date="2022-05-19T11:41:00Z"/>
        </w:rPr>
      </w:pPr>
    </w:p>
    <w:p w14:paraId="25CBB50B" w14:textId="2145D473" w:rsidR="00402348" w:rsidRPr="00402348" w:rsidRDefault="00402348" w:rsidP="00286B68">
      <w:pPr>
        <w:autoSpaceDE w:val="0"/>
        <w:autoSpaceDN w:val="0"/>
        <w:adjustRightInd w:val="0"/>
        <w:spacing w:after="0" w:line="240" w:lineRule="auto"/>
        <w:rPr>
          <w:ins w:id="195" w:author="Du Bois, Marissa" w:date="2022-05-19T11:43:00Z"/>
          <w:rFonts w:ascii="Consolas" w:hAnsi="Consolas" w:cs="Consolas"/>
          <w:color w:val="000000"/>
          <w:sz w:val="16"/>
          <w:szCs w:val="16"/>
          <w:rPrChange w:id="196" w:author="Du Bois, Marissa" w:date="2022-05-19T11:44:00Z">
            <w:rPr>
              <w:ins w:id="197" w:author="Du Bois, Marissa" w:date="2022-05-19T11:43:00Z"/>
              <w:rFonts w:ascii="Consolas" w:hAnsi="Consolas" w:cs="Consolas"/>
              <w:color w:val="000000"/>
              <w:sz w:val="19"/>
              <w:szCs w:val="19"/>
            </w:rPr>
          </w:rPrChange>
        </w:rPr>
      </w:pPr>
      <w:proofErr w:type="spellStart"/>
      <w:ins w:id="198" w:author="Du Bois, Marissa" w:date="2022-05-19T11:41:00Z">
        <w:r w:rsidRPr="00402348">
          <w:rPr>
            <w:rFonts w:ascii="Consolas" w:hAnsi="Consolas" w:cs="Consolas"/>
            <w:color w:val="000000"/>
            <w:sz w:val="16"/>
            <w:szCs w:val="16"/>
            <w:rPrChange w:id="199" w:author="Du Bois, Marissa" w:date="2022-05-19T11:44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INTC_DestroyDeviceExtensionContext</w:t>
        </w:r>
        <w:proofErr w:type="spellEnd"/>
        <w:r w:rsidRPr="00402348">
          <w:rPr>
            <w:rFonts w:ascii="Consolas" w:hAnsi="Consolas" w:cs="Consolas"/>
            <w:color w:val="000000"/>
            <w:sz w:val="16"/>
            <w:szCs w:val="16"/>
            <w:rPrChange w:id="200" w:author="Du Bois, Marissa" w:date="2022-05-19T11:44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(&amp;</w:t>
        </w:r>
        <w:proofErr w:type="spellStart"/>
        <w:r w:rsidRPr="00402348">
          <w:rPr>
            <w:rFonts w:ascii="Consolas" w:hAnsi="Consolas" w:cs="Consolas"/>
            <w:color w:val="000000"/>
            <w:sz w:val="16"/>
            <w:szCs w:val="16"/>
            <w:rPrChange w:id="201" w:author="Du Bois, Marissa" w:date="2022-05-19T11:44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m_pINTCExtensionContext</w:t>
        </w:r>
        <w:proofErr w:type="spellEnd"/>
        <w:proofErr w:type="gramStart"/>
        <w:r w:rsidRPr="00402348">
          <w:rPr>
            <w:rFonts w:ascii="Consolas" w:hAnsi="Consolas" w:cs="Consolas"/>
            <w:color w:val="000000"/>
            <w:sz w:val="16"/>
            <w:szCs w:val="16"/>
            <w:rPrChange w:id="202" w:author="Du Bois, Marissa" w:date="2022-05-19T11:44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);</w:t>
        </w:r>
      </w:ins>
      <w:proofErr w:type="gramEnd"/>
    </w:p>
    <w:p w14:paraId="0EF414D3" w14:textId="44CF9C59" w:rsidR="00402348" w:rsidRDefault="00402348" w:rsidP="00286B68">
      <w:pPr>
        <w:autoSpaceDE w:val="0"/>
        <w:autoSpaceDN w:val="0"/>
        <w:adjustRightInd w:val="0"/>
        <w:spacing w:after="0" w:line="240" w:lineRule="auto"/>
        <w:rPr>
          <w:ins w:id="203" w:author="Du Bois, Marissa" w:date="2022-05-19T11:43:00Z"/>
          <w:rFonts w:ascii="Consolas" w:hAnsi="Consolas" w:cs="Consolas"/>
          <w:color w:val="000000"/>
          <w:sz w:val="19"/>
          <w:szCs w:val="19"/>
        </w:rPr>
      </w:pPr>
    </w:p>
    <w:p w14:paraId="6BADD6EC" w14:textId="3ED8BC5B" w:rsidR="00402348" w:rsidRPr="00402348" w:rsidRDefault="00402348" w:rsidP="00286B68">
      <w:pPr>
        <w:autoSpaceDE w:val="0"/>
        <w:autoSpaceDN w:val="0"/>
        <w:adjustRightInd w:val="0"/>
        <w:spacing w:after="0" w:line="240" w:lineRule="auto"/>
        <w:rPr>
          <w:ins w:id="204" w:author="Du Bois, Marissa" w:date="2022-05-19T11:41:00Z"/>
          <w:rPrChange w:id="205" w:author="Du Bois, Marissa" w:date="2022-05-19T11:44:00Z">
            <w:rPr>
              <w:ins w:id="206" w:author="Du Bois, Marissa" w:date="2022-05-19T11:41:00Z"/>
              <w:rFonts w:ascii="Consolas" w:hAnsi="Consolas" w:cs="Consolas"/>
              <w:color w:val="000000"/>
              <w:sz w:val="19"/>
              <w:szCs w:val="19"/>
            </w:rPr>
          </w:rPrChange>
        </w:rPr>
      </w:pPr>
      <w:ins w:id="207" w:author="Du Bois, Marissa" w:date="2022-05-19T11:43:00Z">
        <w:r w:rsidRPr="00402348">
          <w:rPr>
            <w:rPrChange w:id="208" w:author="Du Bois, Marissa" w:date="2022-05-19T11:44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 xml:space="preserve">Once the extension framework context has been destroyed the library can be unloaded with </w:t>
        </w:r>
      </w:ins>
      <w:ins w:id="209" w:author="Du Bois, Marissa" w:date="2022-05-19T11:44:00Z">
        <w:r w:rsidRPr="00402348">
          <w:rPr>
            <w:rPrChange w:id="210" w:author="Du Bois, Marissa" w:date="2022-05-19T11:44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 xml:space="preserve">call to </w:t>
        </w:r>
        <w:proofErr w:type="spellStart"/>
        <w:r w:rsidRPr="00402348">
          <w:rPr>
            <w:rFonts w:ascii="Consolas" w:hAnsi="Consolas" w:cs="Consolas"/>
            <w:color w:val="000000"/>
            <w:sz w:val="16"/>
            <w:szCs w:val="16"/>
            <w:rPrChange w:id="211" w:author="Du Bois, Marissa" w:date="2022-05-19T11:44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INTC_UnloadExtensionsLibrary</w:t>
        </w:r>
        <w:proofErr w:type="spellEnd"/>
        <w:r w:rsidRPr="00402348">
          <w:rPr>
            <w:rFonts w:ascii="Consolas" w:hAnsi="Consolas" w:cs="Consolas"/>
            <w:color w:val="000000"/>
            <w:sz w:val="16"/>
            <w:szCs w:val="16"/>
            <w:rPrChange w:id="212" w:author="Du Bois, Marissa" w:date="2022-05-19T11:44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.</w:t>
        </w:r>
        <w:r w:rsidRPr="00402348">
          <w:rPr>
            <w:rPrChange w:id="213" w:author="Du Bois, Marissa" w:date="2022-05-19T11:44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 xml:space="preserve"> </w:t>
        </w:r>
      </w:ins>
    </w:p>
    <w:p w14:paraId="5B15FC3C" w14:textId="757A770A" w:rsidR="00402348" w:rsidRPr="00402348" w:rsidRDefault="00402348" w:rsidP="00286B68">
      <w:pPr>
        <w:autoSpaceDE w:val="0"/>
        <w:autoSpaceDN w:val="0"/>
        <w:adjustRightInd w:val="0"/>
        <w:spacing w:after="0" w:line="240" w:lineRule="auto"/>
        <w:rPr>
          <w:ins w:id="214" w:author="Du Bois, Marissa" w:date="2022-05-19T11:41:00Z"/>
          <w:rPrChange w:id="215" w:author="Du Bois, Marissa" w:date="2022-05-19T11:44:00Z">
            <w:rPr>
              <w:ins w:id="216" w:author="Du Bois, Marissa" w:date="2022-05-19T11:41:00Z"/>
              <w:rFonts w:ascii="Consolas" w:hAnsi="Consolas" w:cs="Consolas"/>
              <w:color w:val="000000"/>
              <w:sz w:val="19"/>
              <w:szCs w:val="19"/>
            </w:rPr>
          </w:rPrChange>
        </w:rPr>
      </w:pPr>
    </w:p>
    <w:p w14:paraId="7635B463" w14:textId="1BBEC8E6" w:rsidR="00402348" w:rsidRDefault="00402348" w:rsidP="00286B68">
      <w:pPr>
        <w:autoSpaceDE w:val="0"/>
        <w:autoSpaceDN w:val="0"/>
        <w:adjustRightInd w:val="0"/>
        <w:spacing w:after="0" w:line="240" w:lineRule="auto"/>
        <w:rPr>
          <w:ins w:id="217" w:author="Du Bois, Marissa" w:date="2022-05-19T11:44:00Z"/>
          <w:rFonts w:ascii="Consolas" w:hAnsi="Consolas" w:cs="Consolas"/>
          <w:color w:val="000000"/>
          <w:sz w:val="16"/>
          <w:szCs w:val="16"/>
        </w:rPr>
      </w:pPr>
      <w:proofErr w:type="spellStart"/>
      <w:ins w:id="218" w:author="Du Bois, Marissa" w:date="2022-05-19T11:41:00Z">
        <w:r w:rsidRPr="00402348">
          <w:rPr>
            <w:rFonts w:ascii="Consolas" w:hAnsi="Consolas" w:cs="Consolas"/>
            <w:color w:val="000000"/>
            <w:sz w:val="16"/>
            <w:szCs w:val="16"/>
            <w:rPrChange w:id="219" w:author="Du Bois, Marissa" w:date="2022-05-19T11:44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INTC_</w:t>
        </w:r>
        <w:proofErr w:type="gramStart"/>
        <w:r w:rsidRPr="00402348">
          <w:rPr>
            <w:rFonts w:ascii="Consolas" w:hAnsi="Consolas" w:cs="Consolas"/>
            <w:color w:val="000000"/>
            <w:sz w:val="16"/>
            <w:szCs w:val="16"/>
            <w:rPrChange w:id="220" w:author="Du Bois, Marissa" w:date="2022-05-19T11:44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UnloadExtensionsLibrary</w:t>
        </w:r>
        <w:proofErr w:type="spellEnd"/>
        <w:r w:rsidRPr="00402348">
          <w:rPr>
            <w:rFonts w:ascii="Consolas" w:hAnsi="Consolas" w:cs="Consolas"/>
            <w:color w:val="000000"/>
            <w:sz w:val="16"/>
            <w:szCs w:val="16"/>
            <w:rPrChange w:id="221" w:author="Du Bois, Marissa" w:date="2022-05-19T11:44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(</w:t>
        </w:r>
        <w:proofErr w:type="gramEnd"/>
        <w:r w:rsidRPr="00402348">
          <w:rPr>
            <w:rFonts w:ascii="Consolas" w:hAnsi="Consolas" w:cs="Consolas"/>
            <w:color w:val="000000"/>
            <w:sz w:val="16"/>
            <w:szCs w:val="16"/>
            <w:rPrChange w:id="222" w:author="Du Bois, Marissa" w:date="2022-05-19T11:44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);</w:t>
        </w:r>
      </w:ins>
    </w:p>
    <w:p w14:paraId="012DF13B" w14:textId="5A8C1775" w:rsidR="00402348" w:rsidRDefault="00402348" w:rsidP="00286B68">
      <w:pPr>
        <w:autoSpaceDE w:val="0"/>
        <w:autoSpaceDN w:val="0"/>
        <w:adjustRightInd w:val="0"/>
        <w:spacing w:after="0" w:line="240" w:lineRule="auto"/>
        <w:rPr>
          <w:ins w:id="223" w:author="Du Bois, Marissa" w:date="2022-05-19T11:44:00Z"/>
          <w:rFonts w:ascii="Consolas" w:hAnsi="Consolas" w:cs="Consolas"/>
          <w:color w:val="000000"/>
          <w:sz w:val="16"/>
          <w:szCs w:val="16"/>
        </w:rPr>
      </w:pPr>
    </w:p>
    <w:p w14:paraId="4B6CD818" w14:textId="6EE386B2" w:rsidR="00402348" w:rsidRPr="00402348" w:rsidRDefault="00402348" w:rsidP="00286B68">
      <w:pPr>
        <w:autoSpaceDE w:val="0"/>
        <w:autoSpaceDN w:val="0"/>
        <w:adjustRightInd w:val="0"/>
        <w:spacing w:after="0" w:line="240" w:lineRule="auto"/>
        <w:rPr>
          <w:rPrChange w:id="224" w:author="Du Bois, Marissa" w:date="2022-05-19T11:45:00Z">
            <w:rPr>
              <w:rFonts w:ascii="Consolas" w:hAnsi="Consolas" w:cs="Consolas"/>
              <w:color w:val="000000"/>
              <w:sz w:val="19"/>
              <w:szCs w:val="19"/>
            </w:rPr>
          </w:rPrChange>
        </w:rPr>
      </w:pPr>
      <w:ins w:id="225" w:author="Du Bois, Marissa" w:date="2022-05-19T11:44:00Z">
        <w:r w:rsidRPr="00402348">
          <w:rPr>
            <w:rPrChange w:id="226" w:author="Du Bois, Marissa" w:date="2022-05-19T11:45:00Z">
              <w:rPr>
                <w:rFonts w:ascii="Consolas" w:hAnsi="Consolas" w:cs="Consolas"/>
                <w:color w:val="000000"/>
                <w:sz w:val="16"/>
                <w:szCs w:val="16"/>
              </w:rPr>
            </w:rPrChange>
          </w:rPr>
          <w:t>At this point the applic</w:t>
        </w:r>
      </w:ins>
      <w:ins w:id="227" w:author="Du Bois, Marissa" w:date="2022-05-19T11:45:00Z">
        <w:r w:rsidRPr="00402348">
          <w:rPr>
            <w:rPrChange w:id="228" w:author="Du Bois, Marissa" w:date="2022-05-19T11:45:00Z">
              <w:rPr>
                <w:rFonts w:ascii="Consolas" w:hAnsi="Consolas" w:cs="Consolas"/>
                <w:color w:val="000000"/>
                <w:sz w:val="16"/>
                <w:szCs w:val="16"/>
              </w:rPr>
            </w:rPrChange>
          </w:rPr>
          <w:t xml:space="preserve">ation can be safely shutdown. </w:t>
        </w:r>
      </w:ins>
    </w:p>
    <w:p w14:paraId="163DE394" w14:textId="77777777" w:rsidR="008F3464" w:rsidRPr="00402348" w:rsidRDefault="008F3464" w:rsidP="00286B68">
      <w:pPr>
        <w:autoSpaceDE w:val="0"/>
        <w:autoSpaceDN w:val="0"/>
        <w:adjustRightInd w:val="0"/>
        <w:spacing w:after="0" w:line="240" w:lineRule="auto"/>
        <w:rPr>
          <w:rPrChange w:id="229" w:author="Du Bois, Marissa" w:date="2022-05-19T11:41:00Z">
            <w:rPr>
              <w:rFonts w:ascii="Consolas" w:hAnsi="Consolas" w:cs="Consolas"/>
              <w:color w:val="000000"/>
              <w:sz w:val="19"/>
              <w:szCs w:val="19"/>
            </w:rPr>
          </w:rPrChange>
        </w:rPr>
      </w:pPr>
    </w:p>
    <w:p w14:paraId="510FB7C7" w14:textId="35FD0A8D" w:rsidR="00286B68" w:rsidRPr="003B55B5" w:rsidRDefault="00286B68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1C34DBB" w14:textId="52C0CF1C" w:rsidR="003B55B5" w:rsidRPr="003B55B5" w:rsidRDefault="003B55B5" w:rsidP="003B5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55B5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00669BD5" w14:textId="77777777" w:rsidR="003B55B5" w:rsidRPr="003B55B5" w:rsidRDefault="003B55B5" w:rsidP="005C5B0C">
      <w:pPr>
        <w:tabs>
          <w:tab w:val="left" w:pos="2610"/>
        </w:tabs>
        <w:rPr>
          <w:rFonts w:ascii="Consolas" w:hAnsi="Consolas" w:cs="Consolas"/>
          <w:color w:val="000000"/>
          <w:sz w:val="16"/>
          <w:szCs w:val="16"/>
        </w:rPr>
      </w:pPr>
    </w:p>
    <w:p w14:paraId="5C1A020E" w14:textId="77777777" w:rsidR="00554670" w:rsidRPr="003B55B5" w:rsidRDefault="00554670" w:rsidP="005C5B0C">
      <w:pPr>
        <w:tabs>
          <w:tab w:val="left" w:pos="2610"/>
        </w:tabs>
        <w:rPr>
          <w:rFonts w:ascii="Consolas" w:hAnsi="Consolas" w:cs="Consolas"/>
          <w:color w:val="000000"/>
          <w:sz w:val="16"/>
          <w:szCs w:val="16"/>
        </w:rPr>
      </w:pPr>
    </w:p>
    <w:sectPr w:rsidR="00554670" w:rsidRPr="003B55B5" w:rsidSect="003B55B5">
      <w:pgSz w:w="12240" w:h="15840"/>
      <w:pgMar w:top="144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qyB3izaVuLy56" id="nnSCjHD0"/>
    <int:WordHash hashCode="7+Z4+OwXv7mtGA" id="VgadJ8He"/>
    <int:WordHash hashCode="4Qh3UYEr/C72rp" id="iAIajrj6"/>
    <int:WordHash hashCode="zuPCTQ2cXBeUW4" id="vkeveNaF"/>
    <int:WordHash hashCode="x7b7/eUDYnjo/o" id="PwfQ6gCE"/>
    <int:WordHash hashCode="9owFBc8A2ESpja" id="jxZ16Uqz"/>
    <int:WordHash hashCode="/ADKN2VR1dWo1+" id="tO6H9Me3"/>
    <int:WordHash hashCode="j7DY0J4IldFirg" id="Fxeov8p3"/>
    <int:WordHash hashCode="+Ru9OlWz/5cIPl" id="6OYrk3Wl"/>
    <int:WordHash hashCode="XM4FsrD+D2uPzY" id="z6iezKR5"/>
    <int:WordHash hashCode="FqXiQf+oDk3hY5" id="hHBB0t5x"/>
    <int:WordHash hashCode="aae4Xg/7R1M2UQ" id="kehM5qxb"/>
    <int:WordHash hashCode="Y7NNUCR9eFoVNG" id="PNFgnUWm"/>
    <int:WordHash hashCode="p3L52I/L/zEI2S" id="CuYrSYjM"/>
    <int:WordHash hashCode="RA2ME1pvZjdRaf" id="fWGaOMZj"/>
    <int:WordHash hashCode="hpTUhOYDkoh1Up" id="KHWZkOm9"/>
    <int:WordHash hashCode="kKdCl7l9p1HhtF" id="P4RI4b38"/>
    <int:WordHash hashCode="ZkUnBYMDsQ/ClU" id="CQiwaPdW"/>
    <int:WordHash hashCode="smTSm4NdrwMwbw" id="4sWRCEzE"/>
    <int:WordHash hashCode="mE0Ox6d8eHODx6" id="1ii8QXAW"/>
    <int:WordHash hashCode="ro8amw8hnREK9b" id="3SQyg8fJ"/>
    <int:WordHash hashCode="2bAZChokiJLv6W" id="agNmBeAW"/>
    <int:WordHash hashCode="PJWXakwPu+kHdq" id="bu45EOBU"/>
    <int:WordHash hashCode="u2cAHZPKUKxCat" id="VqGvte9w"/>
    <int:WordHash hashCode="pCAC7Mtmb5z713" id="EU9OTxip"/>
    <int:WordHash hashCode="LZxtbaDWIUsqfy" id="WkgUoudN"/>
    <int:WordHash hashCode="1O7eC7cthBkZzC" id="iqrBDUfL"/>
    <int:WordHash hashCode="VX2cfIBlkqxlRz" id="fNRpWCHC"/>
    <int:WordHash hashCode="NgP31EdHoFbo/h" id="HSwRLtIX"/>
    <int:WordHash hashCode="k87F+ruZiFeUdt" id="w70fWQI4"/>
    <int:WordHash hashCode="udLCrARmjYDZQd" id="oFSoLOD8"/>
    <int:WordHash hashCode="d3qpXNp96dt1+e" id="3E3AfngT"/>
    <int:WordHash hashCode="fQ/kxuXWIGGkqa" id="KvdThGIc"/>
  </int:Manifest>
  <int:Observations>
    <int:Content id="nnSCjHD0">
      <int:Rejection type="LegacyProofing"/>
    </int:Content>
    <int:Content id="VgadJ8He">
      <int:Rejection type="LegacyProofing"/>
    </int:Content>
    <int:Content id="iAIajrj6">
      <int:Rejection type="LegacyProofing"/>
    </int:Content>
    <int:Content id="vkeveNaF">
      <int:Rejection type="LegacyProofing"/>
    </int:Content>
    <int:Content id="PwfQ6gCE">
      <int:Rejection type="LegacyProofing"/>
    </int:Content>
    <int:Content id="jxZ16Uqz">
      <int:Rejection type="LegacyProofing"/>
    </int:Content>
    <int:Content id="tO6H9Me3">
      <int:Rejection type="LegacyProofing"/>
    </int:Content>
    <int:Content id="Fxeov8p3">
      <int:Rejection type="LegacyProofing"/>
    </int:Content>
    <int:Content id="6OYrk3Wl">
      <int:Rejection type="LegacyProofing"/>
    </int:Content>
    <int:Content id="z6iezKR5">
      <int:Rejection type="LegacyProofing"/>
    </int:Content>
    <int:Content id="hHBB0t5x">
      <int:Rejection type="LegacyProofing"/>
    </int:Content>
    <int:Content id="kehM5qxb">
      <int:Rejection type="LegacyProofing"/>
    </int:Content>
    <int:Content id="PNFgnUWm">
      <int:Rejection type="LegacyProofing"/>
    </int:Content>
    <int:Content id="CuYrSYjM">
      <int:Rejection type="LegacyProofing"/>
    </int:Content>
    <int:Content id="fWGaOMZj">
      <int:Rejection type="LegacyProofing"/>
    </int:Content>
    <int:Content id="KHWZkOm9">
      <int:Rejection type="LegacyProofing"/>
    </int:Content>
    <int:Content id="P4RI4b38">
      <int:Rejection type="LegacyProofing"/>
    </int:Content>
    <int:Content id="CQiwaPdW">
      <int:Rejection type="LegacyProofing"/>
    </int:Content>
    <int:Content id="4sWRCEzE">
      <int:Rejection type="LegacyProofing"/>
    </int:Content>
    <int:Content id="1ii8QXAW">
      <int:Rejection type="LegacyProofing"/>
    </int:Content>
    <int:Content id="3SQyg8fJ">
      <int:Rejection type="LegacyProofing"/>
    </int:Content>
    <int:Content id="agNmBeAW">
      <int:Rejection type="LegacyProofing"/>
    </int:Content>
    <int:Content id="bu45EOBU">
      <int:Rejection type="LegacyProofing"/>
    </int:Content>
    <int:Content id="VqGvte9w">
      <int:Rejection type="LegacyProofing"/>
    </int:Content>
    <int:Content id="EU9OTxip">
      <int:Rejection type="LegacyProofing"/>
    </int:Content>
    <int:Content id="WkgUoudN">
      <int:Rejection type="LegacyProofing"/>
    </int:Content>
    <int:Content id="iqrBDUfL">
      <int:Rejection type="LegacyProofing"/>
    </int:Content>
    <int:Content id="fNRpWCHC">
      <int:Rejection type="LegacyProofing"/>
    </int:Content>
    <int:Content id="HSwRLtIX">
      <int:Rejection type="LegacyProofing"/>
    </int:Content>
    <int:Content id="w70fWQI4">
      <int:Rejection type="LegacyProofing"/>
    </int:Content>
    <int:Content id="oFSoLOD8">
      <int:Rejection type="LegacyProofing"/>
    </int:Content>
    <int:Content id="3E3AfngT">
      <int:Rejection type="LegacyProofing"/>
    </int:Content>
    <int:Content id="KvdThGI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505DA"/>
    <w:multiLevelType w:val="hybridMultilevel"/>
    <w:tmpl w:val="7998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am T Lake">
    <w15:presenceInfo w15:providerId="AD" w15:userId="S::adam.t.lake@intel.com::e0dbeef9-ba22-4299-8401-67f4dfe8b596"/>
  </w15:person>
  <w15:person w15:author="Lake, Adam T">
    <w15:presenceInfo w15:providerId="AD" w15:userId="S::adam.t.lake@intel.com::e0dbeef9-ba22-4299-8401-67f4dfe8b596"/>
  </w15:person>
  <w15:person w15:author="Du Bois, Marissa">
    <w15:presenceInfo w15:providerId="AD" w15:userId="S::marissa.du.bois@intel.com::b61d218c-8f73-4a83-acdb-5a32c77451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0C"/>
    <w:rsid w:val="00091C05"/>
    <w:rsid w:val="00091E0C"/>
    <w:rsid w:val="000A273F"/>
    <w:rsid w:val="000A341C"/>
    <w:rsid w:val="000C3B43"/>
    <w:rsid w:val="00100C47"/>
    <w:rsid w:val="0010521C"/>
    <w:rsid w:val="00134A8F"/>
    <w:rsid w:val="001357F3"/>
    <w:rsid w:val="001B2236"/>
    <w:rsid w:val="001B2CA7"/>
    <w:rsid w:val="001D0145"/>
    <w:rsid w:val="00204E13"/>
    <w:rsid w:val="00272078"/>
    <w:rsid w:val="00286B68"/>
    <w:rsid w:val="002B4EAE"/>
    <w:rsid w:val="003021BE"/>
    <w:rsid w:val="00351DF8"/>
    <w:rsid w:val="003B55B5"/>
    <w:rsid w:val="00402348"/>
    <w:rsid w:val="00436622"/>
    <w:rsid w:val="00474023"/>
    <w:rsid w:val="00501E3F"/>
    <w:rsid w:val="00522103"/>
    <w:rsid w:val="0052472B"/>
    <w:rsid w:val="005379A6"/>
    <w:rsid w:val="00554670"/>
    <w:rsid w:val="005619DB"/>
    <w:rsid w:val="00565EBA"/>
    <w:rsid w:val="005C2D74"/>
    <w:rsid w:val="005C5B0C"/>
    <w:rsid w:val="005E0CEA"/>
    <w:rsid w:val="00652DDA"/>
    <w:rsid w:val="006804C6"/>
    <w:rsid w:val="00681A21"/>
    <w:rsid w:val="00690B3A"/>
    <w:rsid w:val="00693D28"/>
    <w:rsid w:val="006C32E0"/>
    <w:rsid w:val="006F1347"/>
    <w:rsid w:val="00702D6C"/>
    <w:rsid w:val="00747257"/>
    <w:rsid w:val="0076699C"/>
    <w:rsid w:val="007C12D2"/>
    <w:rsid w:val="00802C20"/>
    <w:rsid w:val="008F3464"/>
    <w:rsid w:val="00900D16"/>
    <w:rsid w:val="00A96816"/>
    <w:rsid w:val="00A96D46"/>
    <w:rsid w:val="00AF7E88"/>
    <w:rsid w:val="00B170B2"/>
    <w:rsid w:val="00B46FF1"/>
    <w:rsid w:val="00B53C5B"/>
    <w:rsid w:val="00B80FF1"/>
    <w:rsid w:val="00C43C0A"/>
    <w:rsid w:val="00C858AB"/>
    <w:rsid w:val="00CA2D0E"/>
    <w:rsid w:val="00CA6E3B"/>
    <w:rsid w:val="00CC551F"/>
    <w:rsid w:val="00CE209E"/>
    <w:rsid w:val="00D22C65"/>
    <w:rsid w:val="00D56A46"/>
    <w:rsid w:val="00D65BF4"/>
    <w:rsid w:val="00DB51C3"/>
    <w:rsid w:val="00DD21CC"/>
    <w:rsid w:val="00E25AF5"/>
    <w:rsid w:val="00E44B2D"/>
    <w:rsid w:val="00E45EA5"/>
    <w:rsid w:val="00E50C7D"/>
    <w:rsid w:val="00E85C54"/>
    <w:rsid w:val="00F12956"/>
    <w:rsid w:val="00F153E7"/>
    <w:rsid w:val="00F1637D"/>
    <w:rsid w:val="00F36C33"/>
    <w:rsid w:val="00F87E20"/>
    <w:rsid w:val="00FD6FD2"/>
    <w:rsid w:val="0E469680"/>
    <w:rsid w:val="17C739DA"/>
    <w:rsid w:val="19630A3B"/>
    <w:rsid w:val="1CCE661A"/>
    <w:rsid w:val="27C43547"/>
    <w:rsid w:val="2F2739BE"/>
    <w:rsid w:val="335BB8EE"/>
    <w:rsid w:val="34F7894F"/>
    <w:rsid w:val="36538CC5"/>
    <w:rsid w:val="37EF5D26"/>
    <w:rsid w:val="411D28B9"/>
    <w:rsid w:val="425BD5ED"/>
    <w:rsid w:val="432203E6"/>
    <w:rsid w:val="51C9EC49"/>
    <w:rsid w:val="5D616FF0"/>
    <w:rsid w:val="685B3A31"/>
    <w:rsid w:val="7AE3C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7D6B"/>
  <w15:chartTrackingRefBased/>
  <w15:docId w15:val="{03F74BD6-84A8-4F03-A8DA-25318029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70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0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0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0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0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e3911166c5f74856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Bois, Marissa</dc:creator>
  <cp:keywords/>
  <dc:description/>
  <cp:lastModifiedBy>Du Bois, Marissa</cp:lastModifiedBy>
  <cp:revision>14</cp:revision>
  <dcterms:created xsi:type="dcterms:W3CDTF">2022-05-20T17:42:00Z</dcterms:created>
  <dcterms:modified xsi:type="dcterms:W3CDTF">2022-05-20T19:09:00Z</dcterms:modified>
</cp:coreProperties>
</file>